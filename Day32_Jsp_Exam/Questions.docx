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14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45.xml" ContentType="application/vnd.ms-office.activeX+xml"/>
  <Override PartName="/word/activeX/activeX163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16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57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6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60.xml" ContentType="application/vnd.ms-office.activeX+xml"/>
  <Override PartName="/word/activeX/activeX12.xml" ContentType="application/vnd.ms-office.activeX+xml"/>
  <Override PartName="/word/activeX/activeX23.xml" ContentType="application/vnd.ms-office.activeX+xml"/>
  <Override PartName="/word/activeX/activeX41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15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Override PartName="/word/activeX/activeX165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161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6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numbering.xml" ContentType="application/vnd.openxmlformats-officedocument.wordprocessingml.numbering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6B70">
        <w:rPr>
          <w:rFonts w:ascii="Arial" w:eastAsia="Times New Roman" w:hAnsi="Arial" w:cs="Arial"/>
          <w:color w:val="333333"/>
          <w:sz w:val="24"/>
          <w:szCs w:val="24"/>
        </w:rPr>
        <w:t>1. Which option is true about session scope?</w:t>
      </w:r>
    </w:p>
    <w:p w:rsidR="00B36B70" w:rsidRPr="00B36B70" w:rsidRDefault="00B36B70" w:rsidP="00B36B70">
      <w:pPr>
        <w:numPr>
          <w:ilvl w:val="0"/>
          <w:numId w:val="1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5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Objects are accessible only from the page in which they are created</w:t>
      </w:r>
    </w:p>
    <w:p w:rsidR="00B36B70" w:rsidRPr="00B36B70" w:rsidRDefault="00B36B70" w:rsidP="00B36B70">
      <w:pPr>
        <w:numPr>
          <w:ilvl w:val="0"/>
          <w:numId w:val="1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6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Objects are accessible only from the pages which are in same session</w:t>
      </w:r>
    </w:p>
    <w:p w:rsidR="00B36B70" w:rsidRPr="00B36B70" w:rsidRDefault="00B36B70" w:rsidP="00B36B70">
      <w:pPr>
        <w:numPr>
          <w:ilvl w:val="0"/>
          <w:numId w:val="1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7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Objects are accessible only from the pages which are processing the same request</w:t>
      </w:r>
    </w:p>
    <w:p w:rsidR="00B36B70" w:rsidRPr="00B36B70" w:rsidRDefault="00B36B70" w:rsidP="00B36B70">
      <w:pPr>
        <w:numPr>
          <w:ilvl w:val="0"/>
          <w:numId w:val="1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8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Objects are accessible only from the pages which reside in same application</w:t>
      </w:r>
    </w:p>
    <w:p w:rsidR="00B36B70" w:rsidRPr="00B36B70" w:rsidRDefault="00B36B70" w:rsidP="00B36B70">
      <w:pPr>
        <w:numPr>
          <w:ilvl w:val="0"/>
          <w:numId w:val="2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9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2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10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2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11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2"/>
        </w:numPr>
        <w:shd w:val="clear" w:color="auto" w:fill="F3FAFD"/>
        <w:spacing w:before="300" w:after="15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12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6B70">
        <w:rPr>
          <w:rFonts w:ascii="Arial" w:eastAsia="Times New Roman" w:hAnsi="Arial" w:cs="Arial"/>
          <w:color w:val="333333"/>
          <w:sz w:val="24"/>
          <w:szCs w:val="24"/>
        </w:rPr>
        <w:t xml:space="preserve">2. Which of the scripting of JSP not putting content into service method of the converted </w:t>
      </w:r>
      <w:proofErr w:type="spellStart"/>
      <w:r w:rsidRPr="00B36B70">
        <w:rPr>
          <w:rFonts w:ascii="Arial" w:eastAsia="Times New Roman" w:hAnsi="Arial" w:cs="Arial"/>
          <w:color w:val="333333"/>
          <w:sz w:val="24"/>
          <w:szCs w:val="24"/>
        </w:rPr>
        <w:t>servlet</w:t>
      </w:r>
      <w:proofErr w:type="spellEnd"/>
      <w:r w:rsidRPr="00B36B70">
        <w:rPr>
          <w:rFonts w:ascii="Arial" w:eastAsia="Times New Roman" w:hAnsi="Arial" w:cs="Arial"/>
          <w:color w:val="333333"/>
          <w:sz w:val="24"/>
          <w:szCs w:val="24"/>
        </w:rPr>
        <w:t>?</w:t>
      </w:r>
    </w:p>
    <w:p w:rsidR="00B36B70" w:rsidRPr="00B36B70" w:rsidRDefault="00B36B70" w:rsidP="00B36B70">
      <w:pPr>
        <w:numPr>
          <w:ilvl w:val="0"/>
          <w:numId w:val="3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13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Declarations</w:t>
      </w:r>
    </w:p>
    <w:p w:rsidR="00B36B70" w:rsidRPr="00B36B70" w:rsidRDefault="00B36B70" w:rsidP="00B36B70">
      <w:pPr>
        <w:numPr>
          <w:ilvl w:val="0"/>
          <w:numId w:val="3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14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</w:t>
      </w:r>
      <w:proofErr w:type="spellStart"/>
      <w:r w:rsidRPr="00B36B70">
        <w:rPr>
          <w:rFonts w:ascii="Arial" w:eastAsia="Times New Roman" w:hAnsi="Arial" w:cs="Arial"/>
          <w:color w:val="045482"/>
          <w:sz w:val="24"/>
          <w:szCs w:val="24"/>
        </w:rPr>
        <w:t>Scriptlets</w:t>
      </w:r>
      <w:proofErr w:type="spellEnd"/>
    </w:p>
    <w:p w:rsidR="00B36B70" w:rsidRPr="00B36B70" w:rsidRDefault="00B36B70" w:rsidP="00B36B70">
      <w:pPr>
        <w:numPr>
          <w:ilvl w:val="0"/>
          <w:numId w:val="3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15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Expressions</w:t>
      </w:r>
    </w:p>
    <w:p w:rsidR="00B36B70" w:rsidRPr="00B36B70" w:rsidRDefault="00B36B70" w:rsidP="00B36B70">
      <w:pPr>
        <w:numPr>
          <w:ilvl w:val="0"/>
          <w:numId w:val="3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16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None of the above</w:t>
      </w:r>
    </w:p>
    <w:p w:rsidR="00B36B70" w:rsidRPr="00B36B70" w:rsidRDefault="00B36B70" w:rsidP="00B36B70">
      <w:pPr>
        <w:numPr>
          <w:ilvl w:val="0"/>
          <w:numId w:val="4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17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4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18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4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19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4"/>
        </w:numPr>
        <w:shd w:val="clear" w:color="auto" w:fill="F3FAFD"/>
        <w:spacing w:before="300" w:after="15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20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6B70">
        <w:rPr>
          <w:rFonts w:ascii="Arial" w:eastAsia="Times New Roman" w:hAnsi="Arial" w:cs="Arial"/>
          <w:color w:val="333333"/>
          <w:sz w:val="24"/>
          <w:szCs w:val="24"/>
        </w:rPr>
        <w:t>3. Why is XML a good way to transfer text-based data from one program or tool to another?</w:t>
      </w:r>
    </w:p>
    <w:p w:rsidR="00B36B70" w:rsidRPr="00B36B70" w:rsidRDefault="00B36B70" w:rsidP="00B36B70">
      <w:pPr>
        <w:numPr>
          <w:ilvl w:val="0"/>
          <w:numId w:val="5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21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XML imposes important limitations on the receiving program or tool</w:t>
      </w:r>
    </w:p>
    <w:p w:rsidR="00B36B70" w:rsidRPr="00B36B70" w:rsidRDefault="00B36B70" w:rsidP="00B36B70">
      <w:pPr>
        <w:numPr>
          <w:ilvl w:val="0"/>
          <w:numId w:val="5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22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The receiving program or tool can use the XML tagging information to determine how to best handle the incoming data</w:t>
      </w:r>
    </w:p>
    <w:p w:rsidR="00B36B70" w:rsidRPr="00B36B70" w:rsidRDefault="00B36B70" w:rsidP="00B36B70">
      <w:pPr>
        <w:numPr>
          <w:ilvl w:val="0"/>
          <w:numId w:val="5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23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XML tags offer an extra level of security</w:t>
      </w:r>
    </w:p>
    <w:p w:rsidR="00B36B70" w:rsidRPr="00B36B70" w:rsidRDefault="00B36B70" w:rsidP="00B36B70">
      <w:pPr>
        <w:numPr>
          <w:ilvl w:val="0"/>
          <w:numId w:val="5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24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XML tags specify to the receiving program or tool exactly how to format and display the data</w:t>
      </w:r>
    </w:p>
    <w:p w:rsidR="00B36B70" w:rsidRPr="00B36B70" w:rsidRDefault="00B36B70" w:rsidP="00B36B70">
      <w:pPr>
        <w:numPr>
          <w:ilvl w:val="0"/>
          <w:numId w:val="6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25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6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26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6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27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6"/>
        </w:numPr>
        <w:shd w:val="clear" w:color="auto" w:fill="F3FAFD"/>
        <w:spacing w:before="300" w:after="15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28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6B70">
        <w:rPr>
          <w:rFonts w:ascii="Arial" w:eastAsia="Times New Roman" w:hAnsi="Arial" w:cs="Arial"/>
          <w:color w:val="333333"/>
          <w:sz w:val="24"/>
          <w:szCs w:val="24"/>
        </w:rPr>
        <w:t xml:space="preserve">4. The method </w:t>
      </w:r>
      <w:proofErr w:type="gramStart"/>
      <w:r w:rsidRPr="00B36B70">
        <w:rPr>
          <w:rFonts w:ascii="Arial" w:eastAsia="Times New Roman" w:hAnsi="Arial" w:cs="Arial"/>
          <w:color w:val="333333"/>
          <w:sz w:val="24"/>
          <w:szCs w:val="24"/>
        </w:rPr>
        <w:t>forward(</w:t>
      </w:r>
      <w:proofErr w:type="gramEnd"/>
      <w:r w:rsidRPr="00B36B70">
        <w:rPr>
          <w:rFonts w:ascii="Arial" w:eastAsia="Times New Roman" w:hAnsi="Arial" w:cs="Arial"/>
          <w:color w:val="333333"/>
          <w:sz w:val="24"/>
          <w:szCs w:val="24"/>
        </w:rPr>
        <w:t>request, response) will</w:t>
      </w:r>
    </w:p>
    <w:p w:rsidR="00B36B70" w:rsidRPr="00B36B70" w:rsidRDefault="00B36B70" w:rsidP="00B36B70">
      <w:pPr>
        <w:numPr>
          <w:ilvl w:val="0"/>
          <w:numId w:val="7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29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return back to the same method from where the forward was invoked</w:t>
      </w:r>
    </w:p>
    <w:p w:rsidR="00B36B70" w:rsidRPr="00B36B70" w:rsidRDefault="00B36B70" w:rsidP="00B36B70">
      <w:pPr>
        <w:numPr>
          <w:ilvl w:val="0"/>
          <w:numId w:val="7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30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not return back to the same method from where the forward was invoked and the web pages navigation continues</w:t>
      </w:r>
    </w:p>
    <w:p w:rsidR="00B36B70" w:rsidRPr="00B36B70" w:rsidRDefault="00B36B70" w:rsidP="00B36B70">
      <w:pPr>
        <w:numPr>
          <w:ilvl w:val="0"/>
          <w:numId w:val="7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31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Both A and B are correct</w:t>
      </w:r>
    </w:p>
    <w:p w:rsidR="00B36B70" w:rsidRPr="00B36B70" w:rsidRDefault="00B36B70" w:rsidP="00B36B70">
      <w:pPr>
        <w:numPr>
          <w:ilvl w:val="0"/>
          <w:numId w:val="7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32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None of the above</w:t>
      </w:r>
    </w:p>
    <w:p w:rsidR="00B36B70" w:rsidRPr="00B36B70" w:rsidRDefault="00B36B70" w:rsidP="00B36B70">
      <w:pPr>
        <w:numPr>
          <w:ilvl w:val="0"/>
          <w:numId w:val="8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33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8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34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8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35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8"/>
        </w:numPr>
        <w:shd w:val="clear" w:color="auto" w:fill="F3FAFD"/>
        <w:spacing w:before="300" w:after="15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36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6B70">
        <w:rPr>
          <w:rFonts w:ascii="Arial" w:eastAsia="Times New Roman" w:hAnsi="Arial" w:cs="Arial"/>
          <w:color w:val="333333"/>
          <w:sz w:val="24"/>
          <w:szCs w:val="24"/>
        </w:rPr>
        <w:t xml:space="preserve">5. The difference between </w:t>
      </w:r>
      <w:proofErr w:type="spellStart"/>
      <w:r w:rsidRPr="00B36B70">
        <w:rPr>
          <w:rFonts w:ascii="Arial" w:eastAsia="Times New Roman" w:hAnsi="Arial" w:cs="Arial"/>
          <w:color w:val="333333"/>
          <w:sz w:val="24"/>
          <w:szCs w:val="24"/>
        </w:rPr>
        <w:t>Servlets</w:t>
      </w:r>
      <w:proofErr w:type="spellEnd"/>
      <w:r w:rsidRPr="00B36B70">
        <w:rPr>
          <w:rFonts w:ascii="Arial" w:eastAsia="Times New Roman" w:hAnsi="Arial" w:cs="Arial"/>
          <w:color w:val="333333"/>
          <w:sz w:val="24"/>
          <w:szCs w:val="24"/>
        </w:rPr>
        <w:t xml:space="preserve"> and JSP is the ¦¦¦¦¦.</w:t>
      </w:r>
    </w:p>
    <w:p w:rsidR="00B36B70" w:rsidRPr="00B36B70" w:rsidRDefault="00B36B70" w:rsidP="00B36B70">
      <w:pPr>
        <w:numPr>
          <w:ilvl w:val="0"/>
          <w:numId w:val="9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37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translation</w:t>
      </w:r>
    </w:p>
    <w:p w:rsidR="00B36B70" w:rsidRPr="00B36B70" w:rsidRDefault="00B36B70" w:rsidP="00B36B70">
      <w:pPr>
        <w:numPr>
          <w:ilvl w:val="0"/>
          <w:numId w:val="9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38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compilation</w:t>
      </w:r>
    </w:p>
    <w:p w:rsidR="00B36B70" w:rsidRPr="00B36B70" w:rsidRDefault="00B36B70" w:rsidP="00B36B70">
      <w:pPr>
        <w:numPr>
          <w:ilvl w:val="0"/>
          <w:numId w:val="9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39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syntax</w:t>
      </w:r>
    </w:p>
    <w:p w:rsidR="00B36B70" w:rsidRPr="00B36B70" w:rsidRDefault="00B36B70" w:rsidP="00B36B70">
      <w:pPr>
        <w:numPr>
          <w:ilvl w:val="0"/>
          <w:numId w:val="9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40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Both A and B</w:t>
      </w:r>
    </w:p>
    <w:p w:rsidR="00B36B70" w:rsidRPr="00B36B70" w:rsidRDefault="00B36B70" w:rsidP="00B36B70">
      <w:pPr>
        <w:numPr>
          <w:ilvl w:val="0"/>
          <w:numId w:val="10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41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10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42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10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43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10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44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pBdr>
          <w:bottom w:val="single" w:sz="6" w:space="3" w:color="CCCCCC"/>
        </w:pBd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257495"/>
          <w:sz w:val="21"/>
          <w:szCs w:val="21"/>
        </w:rPr>
      </w:pPr>
      <w:r w:rsidRPr="00B36B70">
        <w:rPr>
          <w:rFonts w:ascii="inherit" w:eastAsia="Times New Roman" w:hAnsi="inherit" w:cs="Arial"/>
          <w:b/>
          <w:bCs/>
          <w:color w:val="257495"/>
          <w:sz w:val="21"/>
          <w:szCs w:val="21"/>
        </w:rPr>
        <w:t>Answer &amp; Explanation</w:t>
      </w:r>
    </w:p>
    <w:p w:rsidR="00B36B70" w:rsidRPr="00B36B70" w:rsidRDefault="00B36B70" w:rsidP="00B36B7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36B70">
        <w:rPr>
          <w:rFonts w:ascii="Arial" w:eastAsia="Times New Roman" w:hAnsi="Arial" w:cs="Arial"/>
          <w:color w:val="333333"/>
          <w:sz w:val="24"/>
          <w:szCs w:val="24"/>
        </w:rPr>
        <w:t>Answer: Option C</w:t>
      </w:r>
    </w:p>
    <w:p w:rsidR="00B36B70" w:rsidRPr="00B36B70" w:rsidRDefault="00B36B70" w:rsidP="00B36B7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36B70">
        <w:rPr>
          <w:rFonts w:ascii="Arial" w:eastAsia="Times New Roman" w:hAnsi="Arial" w:cs="Arial"/>
          <w:color w:val="333333"/>
          <w:sz w:val="24"/>
          <w:szCs w:val="24"/>
        </w:rPr>
        <w:t>Explanation:</w:t>
      </w:r>
    </w:p>
    <w:p w:rsidR="00B36B70" w:rsidRPr="00B36B70" w:rsidRDefault="00B36B70" w:rsidP="00B36B70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B36B70" w:rsidRPr="00B36B70" w:rsidRDefault="00B36B70" w:rsidP="00B36B7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36B70">
        <w:rPr>
          <w:rFonts w:ascii="Arial" w:eastAsia="Times New Roman" w:hAnsi="Arial" w:cs="Arial"/>
          <w:color w:val="337AB7"/>
          <w:sz w:val="18"/>
        </w:rPr>
        <w:t>«</w:t>
      </w:r>
    </w:p>
    <w:p w:rsidR="00B36B70" w:rsidRPr="00B36B70" w:rsidRDefault="00B36B70" w:rsidP="00B36B7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36B70">
        <w:rPr>
          <w:rFonts w:ascii="Arial" w:eastAsia="Times New Roman" w:hAnsi="Arial" w:cs="Arial"/>
          <w:color w:val="333333"/>
          <w:sz w:val="21"/>
          <w:szCs w:val="21"/>
        </w:rPr>
        <w:t>1</w:t>
      </w:r>
    </w:p>
    <w:p w:rsidR="00B36B70" w:rsidRPr="00B36B70" w:rsidRDefault="00B36B70" w:rsidP="00B36B70">
      <w:pPr>
        <w:numPr>
          <w:ilvl w:val="0"/>
          <w:numId w:val="11"/>
        </w:num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45" w:history="1">
        <w:r w:rsidRPr="00B36B70">
          <w:rPr>
            <w:rFonts w:ascii="Arial" w:eastAsia="Times New Roman" w:hAnsi="Arial" w:cs="Arial"/>
            <w:color w:val="337AB7"/>
            <w:sz w:val="18"/>
            <w:u w:val="single"/>
          </w:rPr>
          <w:t>2</w:t>
        </w:r>
      </w:hyperlink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6B70">
        <w:rPr>
          <w:rFonts w:ascii="Arial" w:eastAsia="Times New Roman" w:hAnsi="Arial" w:cs="Arial"/>
          <w:color w:val="333333"/>
          <w:sz w:val="24"/>
          <w:szCs w:val="24"/>
        </w:rPr>
        <w:t>6. Which of the following are the valid scopes in JSP?</w:t>
      </w:r>
    </w:p>
    <w:p w:rsidR="00B36B70" w:rsidRPr="00B36B70" w:rsidRDefault="00B36B70" w:rsidP="00B36B70">
      <w:pPr>
        <w:numPr>
          <w:ilvl w:val="0"/>
          <w:numId w:val="12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46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request, page, session, application</w:t>
      </w:r>
    </w:p>
    <w:p w:rsidR="00B36B70" w:rsidRPr="00B36B70" w:rsidRDefault="00B36B70" w:rsidP="00B36B70">
      <w:pPr>
        <w:numPr>
          <w:ilvl w:val="0"/>
          <w:numId w:val="12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47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request, page, session, global</w:t>
      </w:r>
    </w:p>
    <w:p w:rsidR="00B36B70" w:rsidRPr="00B36B70" w:rsidRDefault="00B36B70" w:rsidP="00B36B70">
      <w:pPr>
        <w:numPr>
          <w:ilvl w:val="0"/>
          <w:numId w:val="12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48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response, page, session, application</w:t>
      </w:r>
    </w:p>
    <w:p w:rsidR="00B36B70" w:rsidRPr="00B36B70" w:rsidRDefault="00B36B70" w:rsidP="00B36B70">
      <w:pPr>
        <w:numPr>
          <w:ilvl w:val="0"/>
          <w:numId w:val="12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49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request, page, context, application</w:t>
      </w:r>
    </w:p>
    <w:p w:rsidR="00B36B70" w:rsidRPr="00B36B70" w:rsidRDefault="00B36B70" w:rsidP="00B36B70">
      <w:pPr>
        <w:numPr>
          <w:ilvl w:val="0"/>
          <w:numId w:val="13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50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13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51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13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52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13"/>
        </w:numPr>
        <w:shd w:val="clear" w:color="auto" w:fill="F3FAFD"/>
        <w:spacing w:before="300" w:after="15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53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6B70">
        <w:rPr>
          <w:rFonts w:ascii="Arial" w:eastAsia="Times New Roman" w:hAnsi="Arial" w:cs="Arial"/>
          <w:color w:val="333333"/>
          <w:sz w:val="24"/>
          <w:szCs w:val="24"/>
        </w:rPr>
        <w:t xml:space="preserve">7. . JSP includes a mechanism for defining ¦¦¦¦¦¦¦¦¦¦. </w:t>
      </w:r>
      <w:proofErr w:type="gramStart"/>
      <w:r w:rsidRPr="00B36B70">
        <w:rPr>
          <w:rFonts w:ascii="Arial" w:eastAsia="Times New Roman" w:hAnsi="Arial" w:cs="Arial"/>
          <w:color w:val="333333"/>
          <w:sz w:val="24"/>
          <w:szCs w:val="24"/>
        </w:rPr>
        <w:t>or</w:t>
      </w:r>
      <w:proofErr w:type="gramEnd"/>
      <w:r w:rsidRPr="00B36B70">
        <w:rPr>
          <w:rFonts w:ascii="Arial" w:eastAsia="Times New Roman" w:hAnsi="Arial" w:cs="Arial"/>
          <w:color w:val="333333"/>
          <w:sz w:val="24"/>
          <w:szCs w:val="24"/>
        </w:rPr>
        <w:t xml:space="preserve"> custom tags.</w:t>
      </w:r>
    </w:p>
    <w:p w:rsidR="00B36B70" w:rsidRPr="00B36B70" w:rsidRDefault="00B36B70" w:rsidP="00B36B70">
      <w:pPr>
        <w:numPr>
          <w:ilvl w:val="0"/>
          <w:numId w:val="14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54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static attributes</w:t>
      </w:r>
    </w:p>
    <w:p w:rsidR="00B36B70" w:rsidRPr="00B36B70" w:rsidRDefault="00B36B70" w:rsidP="00B36B70">
      <w:pPr>
        <w:numPr>
          <w:ilvl w:val="0"/>
          <w:numId w:val="14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55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local attributes</w:t>
      </w:r>
    </w:p>
    <w:p w:rsidR="00B36B70" w:rsidRPr="00B36B70" w:rsidRDefault="00B36B70" w:rsidP="00B36B70">
      <w:pPr>
        <w:numPr>
          <w:ilvl w:val="0"/>
          <w:numId w:val="14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56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dynamic attributes</w:t>
      </w:r>
    </w:p>
    <w:p w:rsidR="00B36B70" w:rsidRPr="00B36B70" w:rsidRDefault="00B36B70" w:rsidP="00B36B70">
      <w:pPr>
        <w:numPr>
          <w:ilvl w:val="0"/>
          <w:numId w:val="14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57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global attributes</w:t>
      </w:r>
    </w:p>
    <w:p w:rsidR="00B36B70" w:rsidRPr="00B36B70" w:rsidRDefault="00B36B70" w:rsidP="00B36B70">
      <w:pPr>
        <w:numPr>
          <w:ilvl w:val="0"/>
          <w:numId w:val="15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58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15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59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15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60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15"/>
        </w:numPr>
        <w:shd w:val="clear" w:color="auto" w:fill="F3FAFD"/>
        <w:spacing w:before="300" w:after="15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61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6B70">
        <w:rPr>
          <w:rFonts w:ascii="Arial" w:eastAsia="Times New Roman" w:hAnsi="Arial" w:cs="Arial"/>
          <w:color w:val="333333"/>
          <w:sz w:val="24"/>
          <w:szCs w:val="24"/>
        </w:rPr>
        <w:t>8. Which describes best an EJB handle?</w:t>
      </w:r>
    </w:p>
    <w:p w:rsidR="00B36B70" w:rsidRPr="00B36B70" w:rsidRDefault="00B36B70" w:rsidP="00B36B70">
      <w:pPr>
        <w:numPr>
          <w:ilvl w:val="0"/>
          <w:numId w:val="16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62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An EJB handle is used to handle exceptions when accessing EJB objects</w:t>
      </w:r>
    </w:p>
    <w:p w:rsidR="00B36B70" w:rsidRPr="00B36B70" w:rsidRDefault="00B36B70" w:rsidP="00B36B70">
      <w:pPr>
        <w:numPr>
          <w:ilvl w:val="0"/>
          <w:numId w:val="16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63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An EJB handle is used to store a reference to a specific EJB object</w:t>
      </w:r>
    </w:p>
    <w:p w:rsidR="00B36B70" w:rsidRPr="00B36B70" w:rsidRDefault="00B36B70" w:rsidP="00B36B70">
      <w:pPr>
        <w:numPr>
          <w:ilvl w:val="0"/>
          <w:numId w:val="16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64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An EJB handle is part of the Home interface</w:t>
      </w:r>
    </w:p>
    <w:p w:rsidR="00B36B70" w:rsidRPr="00B36B70" w:rsidRDefault="00B36B70" w:rsidP="00B36B70">
      <w:pPr>
        <w:numPr>
          <w:ilvl w:val="0"/>
          <w:numId w:val="16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65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An EJB handle is used for local references inside the EJB container</w:t>
      </w:r>
    </w:p>
    <w:p w:rsidR="00B36B70" w:rsidRPr="00B36B70" w:rsidRDefault="00B36B70" w:rsidP="00B36B70">
      <w:pPr>
        <w:numPr>
          <w:ilvl w:val="0"/>
          <w:numId w:val="17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66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17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67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17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68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17"/>
        </w:numPr>
        <w:shd w:val="clear" w:color="auto" w:fill="F3FAFD"/>
        <w:spacing w:before="300" w:after="15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69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6B70">
        <w:rPr>
          <w:rFonts w:ascii="Arial" w:eastAsia="Times New Roman" w:hAnsi="Arial" w:cs="Arial"/>
          <w:color w:val="333333"/>
          <w:sz w:val="24"/>
          <w:szCs w:val="24"/>
        </w:rPr>
        <w:t>9. Why DB connections are not written directly in JSPs?</w:t>
      </w:r>
    </w:p>
    <w:p w:rsidR="00B36B70" w:rsidRPr="00B36B70" w:rsidRDefault="00B36B70" w:rsidP="00B36B70">
      <w:pPr>
        <w:numPr>
          <w:ilvl w:val="0"/>
          <w:numId w:val="18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70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Response is slow</w:t>
      </w:r>
    </w:p>
    <w:p w:rsidR="00B36B70" w:rsidRPr="00B36B70" w:rsidRDefault="00B36B70" w:rsidP="00B36B70">
      <w:pPr>
        <w:numPr>
          <w:ilvl w:val="0"/>
          <w:numId w:val="18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71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Not a standard J2EE architecture</w:t>
      </w:r>
    </w:p>
    <w:p w:rsidR="00B36B70" w:rsidRPr="00B36B70" w:rsidRDefault="00B36B70" w:rsidP="00B36B70">
      <w:pPr>
        <w:numPr>
          <w:ilvl w:val="0"/>
          <w:numId w:val="18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72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Load Balancing is not possible</w:t>
      </w:r>
    </w:p>
    <w:p w:rsidR="00B36B70" w:rsidRPr="00B36B70" w:rsidRDefault="00B36B70" w:rsidP="00B36B70">
      <w:pPr>
        <w:numPr>
          <w:ilvl w:val="0"/>
          <w:numId w:val="18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73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Both B and C</w:t>
      </w:r>
    </w:p>
    <w:p w:rsidR="00B36B70" w:rsidRPr="00B36B70" w:rsidRDefault="00B36B70" w:rsidP="00B36B70">
      <w:pPr>
        <w:numPr>
          <w:ilvl w:val="0"/>
          <w:numId w:val="19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74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19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75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19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76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19"/>
        </w:numPr>
        <w:shd w:val="clear" w:color="auto" w:fill="F3FAFD"/>
        <w:spacing w:before="300" w:after="15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77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36B70">
        <w:rPr>
          <w:rFonts w:ascii="Arial" w:eastAsia="Times New Roman" w:hAnsi="Arial" w:cs="Arial"/>
          <w:color w:val="333333"/>
          <w:sz w:val="24"/>
          <w:szCs w:val="24"/>
        </w:rPr>
        <w:t xml:space="preserve">10. How many </w:t>
      </w:r>
      <w:proofErr w:type="spellStart"/>
      <w:r w:rsidRPr="00B36B70">
        <w:rPr>
          <w:rFonts w:ascii="Arial" w:eastAsia="Times New Roman" w:hAnsi="Arial" w:cs="Arial"/>
          <w:color w:val="333333"/>
          <w:sz w:val="24"/>
          <w:szCs w:val="24"/>
        </w:rPr>
        <w:t>jsp</w:t>
      </w:r>
      <w:proofErr w:type="spellEnd"/>
      <w:r w:rsidRPr="00B36B70">
        <w:rPr>
          <w:rFonts w:ascii="Arial" w:eastAsia="Times New Roman" w:hAnsi="Arial" w:cs="Arial"/>
          <w:color w:val="333333"/>
          <w:sz w:val="24"/>
          <w:szCs w:val="24"/>
        </w:rPr>
        <w:t xml:space="preserve"> implicit objects are there and these objects are created by the web container that are available to all the </w:t>
      </w:r>
      <w:proofErr w:type="spellStart"/>
      <w:r w:rsidRPr="00B36B70">
        <w:rPr>
          <w:rFonts w:ascii="Arial" w:eastAsia="Times New Roman" w:hAnsi="Arial" w:cs="Arial"/>
          <w:color w:val="333333"/>
          <w:sz w:val="24"/>
          <w:szCs w:val="24"/>
        </w:rPr>
        <w:t>jsp</w:t>
      </w:r>
      <w:proofErr w:type="spellEnd"/>
      <w:r w:rsidRPr="00B36B70">
        <w:rPr>
          <w:rFonts w:ascii="Arial" w:eastAsia="Times New Roman" w:hAnsi="Arial" w:cs="Arial"/>
          <w:color w:val="333333"/>
          <w:sz w:val="24"/>
          <w:szCs w:val="24"/>
        </w:rPr>
        <w:t xml:space="preserve"> pages?</w:t>
      </w:r>
    </w:p>
    <w:p w:rsidR="00B36B70" w:rsidRPr="00B36B70" w:rsidRDefault="00B36B70" w:rsidP="00B36B70">
      <w:pPr>
        <w:numPr>
          <w:ilvl w:val="0"/>
          <w:numId w:val="20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78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8</w:t>
      </w:r>
    </w:p>
    <w:p w:rsidR="00B36B70" w:rsidRPr="00B36B70" w:rsidRDefault="00B36B70" w:rsidP="00B36B70">
      <w:pPr>
        <w:numPr>
          <w:ilvl w:val="0"/>
          <w:numId w:val="20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79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9</w:t>
      </w:r>
    </w:p>
    <w:p w:rsidR="00B36B70" w:rsidRPr="00B36B70" w:rsidRDefault="00B36B70" w:rsidP="00B36B70">
      <w:pPr>
        <w:numPr>
          <w:ilvl w:val="0"/>
          <w:numId w:val="20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80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10</w:t>
      </w:r>
    </w:p>
    <w:p w:rsidR="00B36B70" w:rsidRPr="00B36B70" w:rsidRDefault="00B36B70" w:rsidP="00B36B70">
      <w:pPr>
        <w:numPr>
          <w:ilvl w:val="0"/>
          <w:numId w:val="20"/>
        </w:numPr>
        <w:shd w:val="clear" w:color="auto" w:fill="F3FAFD"/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81" w:history="1">
        <w:r w:rsidRPr="00B36B7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Arial" w:eastAsia="Times New Roman" w:hAnsi="Arial" w:cs="Arial"/>
          <w:color w:val="045482"/>
          <w:sz w:val="24"/>
          <w:szCs w:val="24"/>
        </w:rPr>
        <w:t> 7</w:t>
      </w:r>
    </w:p>
    <w:p w:rsidR="00B36B70" w:rsidRPr="00B36B70" w:rsidRDefault="00B36B70" w:rsidP="00B36B70">
      <w:pPr>
        <w:numPr>
          <w:ilvl w:val="0"/>
          <w:numId w:val="21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82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21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83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21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84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21"/>
        </w:numPr>
        <w:shd w:val="clear" w:color="auto" w:fill="F3FAFD"/>
        <w:spacing w:before="300"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85" w:history="1">
        <w:r w:rsidRPr="00B36B70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pBdr>
          <w:bottom w:val="single" w:sz="6" w:space="3" w:color="CCCCCC"/>
        </w:pBd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257495"/>
          <w:sz w:val="21"/>
          <w:szCs w:val="21"/>
        </w:rPr>
      </w:pPr>
      <w:r w:rsidRPr="00B36B70">
        <w:rPr>
          <w:rFonts w:ascii="inherit" w:eastAsia="Times New Roman" w:hAnsi="inherit" w:cs="Arial"/>
          <w:b/>
          <w:bCs/>
          <w:color w:val="257495"/>
          <w:sz w:val="21"/>
          <w:szCs w:val="21"/>
        </w:rPr>
        <w:t>Answer &amp; Explanation</w:t>
      </w:r>
    </w:p>
    <w:p w:rsidR="00B36B70" w:rsidRPr="00B36B70" w:rsidRDefault="00B36B70" w:rsidP="00B36B70">
      <w:pPr>
        <w:pBdr>
          <w:bottom w:val="single" w:sz="12" w:space="1" w:color="auto"/>
        </w:pBdr>
        <w:shd w:val="clear" w:color="auto" w:fill="FFFFFF"/>
        <w:spacing w:after="15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36B70">
        <w:rPr>
          <w:rFonts w:ascii="Arial" w:eastAsia="Times New Roman" w:hAnsi="Arial" w:cs="Arial"/>
          <w:color w:val="333333"/>
          <w:sz w:val="24"/>
          <w:szCs w:val="24"/>
        </w:rPr>
        <w:t>Answer: Option B</w:t>
      </w:r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11. Why use Request Dispatcher to forward a request to another resource, instead of using a </w:t>
      </w:r>
      <w:proofErr w:type="spellStart"/>
      <w:r w:rsidRPr="00B36B70">
        <w:rPr>
          <w:rFonts w:ascii="Times New Roman" w:eastAsia="Times New Roman" w:hAnsi="Times New Roman" w:cs="Times New Roman"/>
          <w:sz w:val="24"/>
          <w:szCs w:val="24"/>
        </w:rPr>
        <w:t>sendRedirect</w:t>
      </w:r>
      <w:proofErr w:type="spellEnd"/>
      <w:r w:rsidRPr="00B36B70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36B70" w:rsidRPr="00B36B70" w:rsidRDefault="00B36B70" w:rsidP="00B36B70">
      <w:pPr>
        <w:numPr>
          <w:ilvl w:val="0"/>
          <w:numId w:val="22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 xml:space="preserve"> Redirects are no longer supported in the current </w:t>
      </w:r>
      <w:proofErr w:type="spellStart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servlet</w:t>
      </w:r>
      <w:proofErr w:type="spellEnd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 xml:space="preserve"> API</w:t>
      </w:r>
    </w:p>
    <w:p w:rsidR="00B36B70" w:rsidRPr="00B36B70" w:rsidRDefault="00B36B70" w:rsidP="00B36B70">
      <w:pPr>
        <w:numPr>
          <w:ilvl w:val="0"/>
          <w:numId w:val="22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Redirects are not a cross-platform portable mechanism</w:t>
      </w:r>
    </w:p>
    <w:p w:rsidR="00B36B70" w:rsidRPr="00B36B70" w:rsidRDefault="00B36B70" w:rsidP="00B36B70">
      <w:pPr>
        <w:numPr>
          <w:ilvl w:val="0"/>
          <w:numId w:val="22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 xml:space="preserve"> The </w:t>
      </w:r>
      <w:proofErr w:type="spellStart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RequestDispatcher</w:t>
      </w:r>
      <w:proofErr w:type="spellEnd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 xml:space="preserve"> does not use the reflection API</w:t>
      </w:r>
    </w:p>
    <w:p w:rsidR="00B36B70" w:rsidRPr="00B36B70" w:rsidRDefault="00B36B70" w:rsidP="00B36B70">
      <w:pPr>
        <w:numPr>
          <w:ilvl w:val="0"/>
          <w:numId w:val="22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 xml:space="preserve"> The </w:t>
      </w:r>
      <w:proofErr w:type="spellStart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RequestDispatcher</w:t>
      </w:r>
      <w:proofErr w:type="spellEnd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 xml:space="preserve"> does not require a round trip to the client, and thus is more efficient and allows the server to maintain request state</w:t>
      </w:r>
    </w:p>
    <w:p w:rsidR="00B36B70" w:rsidRPr="00B36B70" w:rsidRDefault="00B36B70" w:rsidP="00B36B70">
      <w:pPr>
        <w:numPr>
          <w:ilvl w:val="0"/>
          <w:numId w:val="23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0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23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1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23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2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23"/>
        </w:numPr>
        <w:shd w:val="clear" w:color="auto" w:fill="F3FAFD"/>
        <w:spacing w:before="300" w:after="15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3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70">
        <w:rPr>
          <w:rFonts w:ascii="Times New Roman" w:eastAsia="Times New Roman" w:hAnsi="Times New Roman" w:cs="Times New Roman"/>
          <w:sz w:val="24"/>
          <w:szCs w:val="24"/>
        </w:rPr>
        <w:t>12. Which is not a directive?</w:t>
      </w:r>
    </w:p>
    <w:p w:rsidR="00B36B70" w:rsidRPr="00B36B70" w:rsidRDefault="00B36B70" w:rsidP="00B36B70">
      <w:pPr>
        <w:numPr>
          <w:ilvl w:val="0"/>
          <w:numId w:val="24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include</w:t>
      </w:r>
    </w:p>
    <w:p w:rsidR="00B36B70" w:rsidRPr="00B36B70" w:rsidRDefault="00B36B70" w:rsidP="00B36B70">
      <w:pPr>
        <w:numPr>
          <w:ilvl w:val="0"/>
          <w:numId w:val="24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page</w:t>
      </w:r>
    </w:p>
    <w:p w:rsidR="00B36B70" w:rsidRPr="00B36B70" w:rsidRDefault="00B36B70" w:rsidP="00B36B70">
      <w:pPr>
        <w:numPr>
          <w:ilvl w:val="0"/>
          <w:numId w:val="24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export</w:t>
      </w:r>
    </w:p>
    <w:p w:rsidR="00B36B70" w:rsidRPr="00B36B70" w:rsidRDefault="00B36B70" w:rsidP="00B36B70">
      <w:pPr>
        <w:numPr>
          <w:ilvl w:val="0"/>
          <w:numId w:val="24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</w:t>
      </w:r>
      <w:proofErr w:type="spellStart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useBean</w:t>
      </w:r>
      <w:proofErr w:type="spellEnd"/>
    </w:p>
    <w:p w:rsidR="00B36B70" w:rsidRPr="00B36B70" w:rsidRDefault="00B36B70" w:rsidP="00B36B70">
      <w:pPr>
        <w:numPr>
          <w:ilvl w:val="0"/>
          <w:numId w:val="25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8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25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9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25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0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25"/>
        </w:numPr>
        <w:shd w:val="clear" w:color="auto" w:fill="F3FAFD"/>
        <w:spacing w:before="300" w:after="15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1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70">
        <w:rPr>
          <w:rFonts w:ascii="Times New Roman" w:eastAsia="Times New Roman" w:hAnsi="Times New Roman" w:cs="Times New Roman"/>
          <w:sz w:val="24"/>
          <w:szCs w:val="24"/>
        </w:rPr>
        <w:t>13. Which attribute specifies a JSP page that should process any exceptions thrown but not caught in the current page?</w:t>
      </w:r>
    </w:p>
    <w:p w:rsidR="00B36B70" w:rsidRPr="00B36B70" w:rsidRDefault="00B36B70" w:rsidP="00B36B70">
      <w:pPr>
        <w:numPr>
          <w:ilvl w:val="0"/>
          <w:numId w:val="26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 xml:space="preserve"> The </w:t>
      </w:r>
      <w:proofErr w:type="spellStart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ErrorPage</w:t>
      </w:r>
      <w:proofErr w:type="spellEnd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 xml:space="preserve"> Attribute</w:t>
      </w:r>
    </w:p>
    <w:p w:rsidR="00B36B70" w:rsidRPr="00B36B70" w:rsidRDefault="00B36B70" w:rsidP="00B36B70">
      <w:pPr>
        <w:numPr>
          <w:ilvl w:val="0"/>
          <w:numId w:val="26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 xml:space="preserve"> The </w:t>
      </w:r>
      <w:proofErr w:type="spellStart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IsErrorPage</w:t>
      </w:r>
      <w:proofErr w:type="spellEnd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 xml:space="preserve"> Attribute</w:t>
      </w:r>
    </w:p>
    <w:p w:rsidR="00B36B70" w:rsidRPr="00B36B70" w:rsidRDefault="00B36B70" w:rsidP="00B36B70">
      <w:pPr>
        <w:numPr>
          <w:ilvl w:val="0"/>
          <w:numId w:val="26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Both A &amp; B</w:t>
      </w:r>
    </w:p>
    <w:p w:rsidR="00B36B70" w:rsidRPr="00B36B70" w:rsidRDefault="00B36B70" w:rsidP="00B36B70">
      <w:pPr>
        <w:numPr>
          <w:ilvl w:val="0"/>
          <w:numId w:val="26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None of the above</w:t>
      </w:r>
    </w:p>
    <w:p w:rsidR="00B36B70" w:rsidRPr="00B36B70" w:rsidRDefault="00B36B70" w:rsidP="00B36B70">
      <w:pPr>
        <w:numPr>
          <w:ilvl w:val="0"/>
          <w:numId w:val="27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6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27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7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27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8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27"/>
        </w:numPr>
        <w:shd w:val="clear" w:color="auto" w:fill="F3FAFD"/>
        <w:spacing w:before="300" w:after="15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9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70">
        <w:rPr>
          <w:rFonts w:ascii="Times New Roman" w:eastAsia="Times New Roman" w:hAnsi="Times New Roman" w:cs="Times New Roman"/>
          <w:sz w:val="24"/>
          <w:szCs w:val="24"/>
        </w:rPr>
        <w:t xml:space="preserve">14. Which http method </w:t>
      </w:r>
      <w:proofErr w:type="gramStart"/>
      <w:r w:rsidRPr="00B36B70">
        <w:rPr>
          <w:rFonts w:ascii="Times New Roman" w:eastAsia="Times New Roman" w:hAnsi="Times New Roman" w:cs="Times New Roman"/>
          <w:sz w:val="24"/>
          <w:szCs w:val="24"/>
        </w:rPr>
        <w:t>send</w:t>
      </w:r>
      <w:proofErr w:type="gramEnd"/>
      <w:r w:rsidRPr="00B36B70">
        <w:rPr>
          <w:rFonts w:ascii="Times New Roman" w:eastAsia="Times New Roman" w:hAnsi="Times New Roman" w:cs="Times New Roman"/>
          <w:sz w:val="24"/>
          <w:szCs w:val="24"/>
        </w:rPr>
        <w:t xml:space="preserve"> by browser that asks the server to get the page only?</w:t>
      </w:r>
    </w:p>
    <w:p w:rsidR="00B36B70" w:rsidRPr="00B36B70" w:rsidRDefault="00B36B70" w:rsidP="00B36B70">
      <w:pPr>
        <w:numPr>
          <w:ilvl w:val="0"/>
          <w:numId w:val="28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get</w:t>
      </w:r>
    </w:p>
    <w:p w:rsidR="00B36B70" w:rsidRPr="00B36B70" w:rsidRDefault="00B36B70" w:rsidP="00B36B70">
      <w:pPr>
        <w:numPr>
          <w:ilvl w:val="0"/>
          <w:numId w:val="28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post</w:t>
      </w:r>
    </w:p>
    <w:p w:rsidR="00B36B70" w:rsidRPr="00B36B70" w:rsidRDefault="00B36B70" w:rsidP="00B36B70">
      <w:pPr>
        <w:numPr>
          <w:ilvl w:val="0"/>
          <w:numId w:val="28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option</w:t>
      </w:r>
    </w:p>
    <w:p w:rsidR="00B36B70" w:rsidRPr="00B36B70" w:rsidRDefault="00B36B70" w:rsidP="00B36B70">
      <w:pPr>
        <w:numPr>
          <w:ilvl w:val="0"/>
          <w:numId w:val="28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put</w:t>
      </w:r>
    </w:p>
    <w:p w:rsidR="00B36B70" w:rsidRPr="00B36B70" w:rsidRDefault="00B36B70" w:rsidP="00B36B70">
      <w:pPr>
        <w:numPr>
          <w:ilvl w:val="0"/>
          <w:numId w:val="29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4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29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5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29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6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29"/>
        </w:numPr>
        <w:shd w:val="clear" w:color="auto" w:fill="F3FAFD"/>
        <w:spacing w:before="300" w:after="15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7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70">
        <w:rPr>
          <w:rFonts w:ascii="Times New Roman" w:eastAsia="Times New Roman" w:hAnsi="Times New Roman" w:cs="Times New Roman"/>
          <w:sz w:val="24"/>
          <w:szCs w:val="24"/>
        </w:rPr>
        <w:t>15. JDBC is a ¦¦¦¦¦¦¦ interface, which means that it is used to invoke SQL commands directly</w:t>
      </w:r>
    </w:p>
    <w:p w:rsidR="00B36B70" w:rsidRPr="00B36B70" w:rsidRDefault="00B36B70" w:rsidP="00B36B70">
      <w:pPr>
        <w:numPr>
          <w:ilvl w:val="0"/>
          <w:numId w:val="30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low-level</w:t>
      </w:r>
    </w:p>
    <w:p w:rsidR="00B36B70" w:rsidRPr="00B36B70" w:rsidRDefault="00B36B70" w:rsidP="00B36B70">
      <w:pPr>
        <w:numPr>
          <w:ilvl w:val="0"/>
          <w:numId w:val="30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middle-level</w:t>
      </w:r>
    </w:p>
    <w:p w:rsidR="00B36B70" w:rsidRPr="00B36B70" w:rsidRDefault="00B36B70" w:rsidP="00B36B70">
      <w:pPr>
        <w:numPr>
          <w:ilvl w:val="0"/>
          <w:numId w:val="30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higher-level</w:t>
      </w:r>
    </w:p>
    <w:p w:rsidR="00B36B70" w:rsidRPr="00B36B70" w:rsidRDefault="00B36B70" w:rsidP="00B36B70">
      <w:pPr>
        <w:numPr>
          <w:ilvl w:val="0"/>
          <w:numId w:val="30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user</w:t>
      </w:r>
    </w:p>
    <w:p w:rsidR="00B36B70" w:rsidRPr="00B36B70" w:rsidRDefault="00B36B70" w:rsidP="00B36B70">
      <w:pPr>
        <w:numPr>
          <w:ilvl w:val="0"/>
          <w:numId w:val="31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2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31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3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31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4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31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5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pBdr>
          <w:bottom w:val="single" w:sz="6" w:space="3" w:color="CCCCCC"/>
        </w:pBd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257495"/>
          <w:sz w:val="21"/>
          <w:szCs w:val="21"/>
        </w:rPr>
      </w:pPr>
      <w:r w:rsidRPr="00B36B70">
        <w:rPr>
          <w:rFonts w:ascii="inherit" w:eastAsia="Times New Roman" w:hAnsi="inherit" w:cs="Times New Roman"/>
          <w:b/>
          <w:bCs/>
          <w:color w:val="257495"/>
          <w:sz w:val="21"/>
          <w:szCs w:val="21"/>
        </w:rPr>
        <w:t>Answer &amp; Explanation</w:t>
      </w:r>
    </w:p>
    <w:p w:rsidR="00B36B70" w:rsidRPr="00B36B70" w:rsidRDefault="00B36B70" w:rsidP="00B36B7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36B70">
        <w:rPr>
          <w:rFonts w:ascii="Times New Roman" w:eastAsia="Times New Roman" w:hAnsi="Times New Roman" w:cs="Times New Roman"/>
          <w:color w:val="333333"/>
          <w:sz w:val="24"/>
          <w:szCs w:val="24"/>
        </w:rPr>
        <w:t>Answer: Option A</w:t>
      </w:r>
    </w:p>
    <w:p w:rsidR="00B36B70" w:rsidRPr="00B36B70" w:rsidRDefault="00B36B70" w:rsidP="00B36B70">
      <w:pPr>
        <w:pBdr>
          <w:bottom w:val="single" w:sz="12" w:space="1" w:color="auto"/>
        </w:pBd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36B70">
        <w:rPr>
          <w:rFonts w:ascii="Times New Roman" w:eastAsia="Times New Roman" w:hAnsi="Times New Roman" w:cs="Times New Roman"/>
          <w:color w:val="333333"/>
          <w:sz w:val="24"/>
          <w:szCs w:val="24"/>
        </w:rPr>
        <w:t>Explanation:</w:t>
      </w:r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70">
        <w:rPr>
          <w:rFonts w:ascii="Times New Roman" w:eastAsia="Times New Roman" w:hAnsi="Times New Roman" w:cs="Times New Roman"/>
          <w:sz w:val="24"/>
          <w:szCs w:val="24"/>
        </w:rPr>
        <w:lastRenderedPageBreak/>
        <w:t>16. Which can generate HTML dynamically on the client but can hardly interact with the web server to perform complex tasks like database access and image processing etc. in JSP?</w:t>
      </w:r>
    </w:p>
    <w:p w:rsidR="00B36B70" w:rsidRPr="00B36B70" w:rsidRDefault="00B36B70" w:rsidP="00B36B70">
      <w:pPr>
        <w:numPr>
          <w:ilvl w:val="0"/>
          <w:numId w:val="32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</w:t>
      </w:r>
      <w:proofErr w:type="spellStart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vs.Static</w:t>
      </w:r>
      <w:proofErr w:type="spellEnd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 xml:space="preserve"> HTML</w:t>
      </w:r>
    </w:p>
    <w:p w:rsidR="00B36B70" w:rsidRPr="00B36B70" w:rsidRDefault="00B36B70" w:rsidP="00B36B70">
      <w:pPr>
        <w:numPr>
          <w:ilvl w:val="0"/>
          <w:numId w:val="32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</w:t>
      </w:r>
      <w:proofErr w:type="spellStart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vs.Server</w:t>
      </w:r>
      <w:proofErr w:type="spellEnd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-Side Includes</w:t>
      </w:r>
    </w:p>
    <w:p w:rsidR="00B36B70" w:rsidRPr="00B36B70" w:rsidRDefault="00B36B70" w:rsidP="00B36B70">
      <w:pPr>
        <w:numPr>
          <w:ilvl w:val="0"/>
          <w:numId w:val="32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</w:t>
      </w:r>
      <w:proofErr w:type="spellStart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vs.Pure</w:t>
      </w:r>
      <w:proofErr w:type="spellEnd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 xml:space="preserve"> </w:t>
      </w:r>
      <w:proofErr w:type="spellStart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Servlets</w:t>
      </w:r>
      <w:proofErr w:type="spellEnd"/>
    </w:p>
    <w:p w:rsidR="00B36B70" w:rsidRPr="00B36B70" w:rsidRDefault="00B36B70" w:rsidP="00B36B70">
      <w:pPr>
        <w:numPr>
          <w:ilvl w:val="0"/>
          <w:numId w:val="32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</w:t>
      </w:r>
      <w:proofErr w:type="spellStart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Vs.JavaScript</w:t>
      </w:r>
      <w:proofErr w:type="spellEnd"/>
    </w:p>
    <w:p w:rsidR="00B36B70" w:rsidRPr="00B36B70" w:rsidRDefault="00B36B70" w:rsidP="00B36B70">
      <w:pPr>
        <w:numPr>
          <w:ilvl w:val="0"/>
          <w:numId w:val="33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0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33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1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33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2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33"/>
        </w:numPr>
        <w:shd w:val="clear" w:color="auto" w:fill="F3FAFD"/>
        <w:spacing w:before="300" w:after="15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3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70">
        <w:rPr>
          <w:rFonts w:ascii="Times New Roman" w:eastAsia="Times New Roman" w:hAnsi="Times New Roman" w:cs="Times New Roman"/>
          <w:sz w:val="24"/>
          <w:szCs w:val="24"/>
        </w:rPr>
        <w:t>17. What is JDBC?</w:t>
      </w:r>
    </w:p>
    <w:p w:rsidR="00B36B70" w:rsidRPr="00B36B70" w:rsidRDefault="00B36B70" w:rsidP="00B36B70">
      <w:pPr>
        <w:numPr>
          <w:ilvl w:val="0"/>
          <w:numId w:val="34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java compiler</w:t>
      </w:r>
    </w:p>
    <w:p w:rsidR="00B36B70" w:rsidRPr="00B36B70" w:rsidRDefault="00B36B70" w:rsidP="00B36B70">
      <w:pPr>
        <w:numPr>
          <w:ilvl w:val="0"/>
          <w:numId w:val="34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35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Java API</w:t>
      </w:r>
    </w:p>
    <w:p w:rsidR="00B36B70" w:rsidRPr="00B36B70" w:rsidRDefault="00B36B70" w:rsidP="00B36B70">
      <w:pPr>
        <w:numPr>
          <w:ilvl w:val="0"/>
          <w:numId w:val="34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36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Java interpreter</w:t>
      </w:r>
    </w:p>
    <w:p w:rsidR="00B36B70" w:rsidRPr="00B36B70" w:rsidRDefault="00B36B70" w:rsidP="00B36B70">
      <w:pPr>
        <w:numPr>
          <w:ilvl w:val="0"/>
          <w:numId w:val="34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Both A and B</w:t>
      </w:r>
    </w:p>
    <w:p w:rsidR="00B36B70" w:rsidRPr="00B36B70" w:rsidRDefault="00B36B70" w:rsidP="00B36B70">
      <w:pPr>
        <w:numPr>
          <w:ilvl w:val="0"/>
          <w:numId w:val="35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8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35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9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35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0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35"/>
        </w:numPr>
        <w:shd w:val="clear" w:color="auto" w:fill="F3FAFD"/>
        <w:spacing w:before="300" w:after="15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1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70">
        <w:rPr>
          <w:rFonts w:ascii="Times New Roman" w:eastAsia="Times New Roman" w:hAnsi="Times New Roman" w:cs="Times New Roman"/>
          <w:sz w:val="24"/>
          <w:szCs w:val="24"/>
        </w:rPr>
        <w:t>18. Dynamic interception of requests and responses to transform the information is done by</w:t>
      </w:r>
    </w:p>
    <w:p w:rsidR="00B36B70" w:rsidRPr="00B36B70" w:rsidRDefault="00B36B70" w:rsidP="00B36B70">
      <w:pPr>
        <w:numPr>
          <w:ilvl w:val="0"/>
          <w:numId w:val="36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42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</w:t>
      </w:r>
      <w:proofErr w:type="spellStart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servlet</w:t>
      </w:r>
      <w:proofErr w:type="spellEnd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 xml:space="preserve"> container</w:t>
      </w:r>
    </w:p>
    <w:p w:rsidR="00B36B70" w:rsidRPr="00B36B70" w:rsidRDefault="00B36B70" w:rsidP="00B36B70">
      <w:pPr>
        <w:numPr>
          <w:ilvl w:val="0"/>
          <w:numId w:val="36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</w:t>
      </w:r>
      <w:proofErr w:type="spellStart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servlet</w:t>
      </w:r>
      <w:proofErr w:type="spellEnd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 xml:space="preserve"> </w:t>
      </w:r>
      <w:proofErr w:type="spellStart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config</w:t>
      </w:r>
      <w:proofErr w:type="spellEnd"/>
    </w:p>
    <w:p w:rsidR="00B36B70" w:rsidRPr="00B36B70" w:rsidRDefault="00B36B70" w:rsidP="00B36B70">
      <w:pPr>
        <w:numPr>
          <w:ilvl w:val="0"/>
          <w:numId w:val="36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</w:t>
      </w:r>
      <w:proofErr w:type="spellStart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servlet</w:t>
      </w:r>
      <w:proofErr w:type="spellEnd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 xml:space="preserve"> context</w:t>
      </w:r>
    </w:p>
    <w:p w:rsidR="00B36B70" w:rsidRPr="00B36B70" w:rsidRDefault="00B36B70" w:rsidP="00B36B70">
      <w:pPr>
        <w:numPr>
          <w:ilvl w:val="0"/>
          <w:numId w:val="36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45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</w:t>
      </w:r>
      <w:proofErr w:type="spellStart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servlet</w:t>
      </w:r>
      <w:proofErr w:type="spellEnd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 xml:space="preserve"> filter</w:t>
      </w:r>
    </w:p>
    <w:p w:rsidR="00B36B70" w:rsidRPr="00B36B70" w:rsidRDefault="00B36B70" w:rsidP="00B36B70">
      <w:pPr>
        <w:numPr>
          <w:ilvl w:val="0"/>
          <w:numId w:val="37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6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37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7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37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8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37"/>
        </w:numPr>
        <w:shd w:val="clear" w:color="auto" w:fill="F3FAFD"/>
        <w:spacing w:before="300" w:after="15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9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70">
        <w:rPr>
          <w:rFonts w:ascii="Times New Roman" w:eastAsia="Times New Roman" w:hAnsi="Times New Roman" w:cs="Times New Roman"/>
          <w:sz w:val="24"/>
          <w:szCs w:val="24"/>
        </w:rPr>
        <w:t xml:space="preserve">19. What type of </w:t>
      </w:r>
      <w:proofErr w:type="spellStart"/>
      <w:r w:rsidRPr="00B36B70">
        <w:rPr>
          <w:rFonts w:ascii="Times New Roman" w:eastAsia="Times New Roman" w:hAnsi="Times New Roman" w:cs="Times New Roman"/>
          <w:sz w:val="24"/>
          <w:szCs w:val="24"/>
        </w:rPr>
        <w:t>scriptlet</w:t>
      </w:r>
      <w:proofErr w:type="spellEnd"/>
      <w:r w:rsidRPr="00B36B70">
        <w:rPr>
          <w:rFonts w:ascii="Times New Roman" w:eastAsia="Times New Roman" w:hAnsi="Times New Roman" w:cs="Times New Roman"/>
          <w:sz w:val="24"/>
          <w:szCs w:val="24"/>
        </w:rPr>
        <w:t xml:space="preserve"> code is better-suited to being factored forward into a </w:t>
      </w:r>
      <w:proofErr w:type="spellStart"/>
      <w:r w:rsidRPr="00B36B70">
        <w:rPr>
          <w:rFonts w:ascii="Times New Roman" w:eastAsia="Times New Roman" w:hAnsi="Times New Roman" w:cs="Times New Roman"/>
          <w:sz w:val="24"/>
          <w:szCs w:val="24"/>
        </w:rPr>
        <w:t>servlet</w:t>
      </w:r>
      <w:proofErr w:type="spellEnd"/>
      <w:r w:rsidRPr="00B36B70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36B70" w:rsidRPr="00B36B70" w:rsidRDefault="00B36B70" w:rsidP="00B36B70">
      <w:pPr>
        <w:numPr>
          <w:ilvl w:val="0"/>
          <w:numId w:val="38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50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Code that deals with logic that is common across requests</w:t>
      </w:r>
    </w:p>
    <w:p w:rsidR="00B36B70" w:rsidRPr="00B36B70" w:rsidRDefault="00B36B70" w:rsidP="00B36B70">
      <w:pPr>
        <w:numPr>
          <w:ilvl w:val="0"/>
          <w:numId w:val="38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51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Code that deals with logic that is vendor specific</w:t>
      </w:r>
    </w:p>
    <w:p w:rsidR="00B36B70" w:rsidRPr="00B36B70" w:rsidRDefault="00B36B70" w:rsidP="00B36B70">
      <w:pPr>
        <w:numPr>
          <w:ilvl w:val="0"/>
          <w:numId w:val="38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52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Code that deals with logic that relates to database access</w:t>
      </w:r>
    </w:p>
    <w:p w:rsidR="00B36B70" w:rsidRPr="00B36B70" w:rsidRDefault="00B36B70" w:rsidP="00B36B70">
      <w:pPr>
        <w:numPr>
          <w:ilvl w:val="0"/>
          <w:numId w:val="38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53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Code that deals with logic that relates to client scope</w:t>
      </w:r>
    </w:p>
    <w:p w:rsidR="00B36B70" w:rsidRPr="00B36B70" w:rsidRDefault="00B36B70" w:rsidP="00B36B70">
      <w:pPr>
        <w:numPr>
          <w:ilvl w:val="0"/>
          <w:numId w:val="39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4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39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5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39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6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39"/>
        </w:numPr>
        <w:shd w:val="clear" w:color="auto" w:fill="F3FAFD"/>
        <w:spacing w:before="300" w:after="15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7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70">
        <w:rPr>
          <w:rFonts w:ascii="Times New Roman" w:eastAsia="Times New Roman" w:hAnsi="Times New Roman" w:cs="Times New Roman"/>
          <w:sz w:val="24"/>
          <w:szCs w:val="24"/>
        </w:rPr>
        <w:t>20. This is a software distribution model in which applications are hosted by a vendor or service provider and made available to customers over a network, typically the Internet.</w:t>
      </w:r>
    </w:p>
    <w:p w:rsidR="00B36B70" w:rsidRPr="00B36B70" w:rsidRDefault="00B36B70" w:rsidP="00B36B70">
      <w:pPr>
        <w:numPr>
          <w:ilvl w:val="0"/>
          <w:numId w:val="40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58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Platform as a Service (</w:t>
      </w:r>
      <w:proofErr w:type="spellStart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PaaS</w:t>
      </w:r>
      <w:proofErr w:type="spellEnd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)</w:t>
      </w:r>
    </w:p>
    <w:p w:rsidR="00B36B70" w:rsidRPr="00B36B70" w:rsidRDefault="00B36B70" w:rsidP="00B36B70">
      <w:pPr>
        <w:numPr>
          <w:ilvl w:val="0"/>
          <w:numId w:val="40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59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Infrastructure as a Service (</w:t>
      </w:r>
      <w:proofErr w:type="spellStart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IaaS</w:t>
      </w:r>
      <w:proofErr w:type="spellEnd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)</w:t>
      </w:r>
    </w:p>
    <w:p w:rsidR="00B36B70" w:rsidRPr="00B36B70" w:rsidRDefault="00B36B70" w:rsidP="00B36B70">
      <w:pPr>
        <w:numPr>
          <w:ilvl w:val="0"/>
          <w:numId w:val="40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60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Software as a Service (</w:t>
      </w:r>
      <w:proofErr w:type="spellStart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SaaS</w:t>
      </w:r>
      <w:proofErr w:type="spellEnd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)</w:t>
      </w:r>
    </w:p>
    <w:p w:rsidR="00B36B70" w:rsidRPr="00B36B70" w:rsidRDefault="00B36B70" w:rsidP="00B36B70">
      <w:pPr>
        <w:numPr>
          <w:ilvl w:val="0"/>
          <w:numId w:val="40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61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None</w:t>
      </w:r>
    </w:p>
    <w:p w:rsidR="00B36B70" w:rsidRPr="00B36B70" w:rsidRDefault="00B36B70" w:rsidP="00B36B70">
      <w:pPr>
        <w:numPr>
          <w:ilvl w:val="0"/>
          <w:numId w:val="41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2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41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3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41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4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41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5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pBdr>
          <w:bottom w:val="single" w:sz="6" w:space="3" w:color="CCCCCC"/>
        </w:pBd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257495"/>
          <w:sz w:val="21"/>
          <w:szCs w:val="21"/>
        </w:rPr>
      </w:pPr>
      <w:r w:rsidRPr="00B36B70">
        <w:rPr>
          <w:rFonts w:ascii="inherit" w:eastAsia="Times New Roman" w:hAnsi="inherit" w:cs="Times New Roman"/>
          <w:b/>
          <w:bCs/>
          <w:color w:val="257495"/>
          <w:sz w:val="21"/>
          <w:szCs w:val="21"/>
        </w:rPr>
        <w:t>Answer &amp; Explanation</w:t>
      </w:r>
    </w:p>
    <w:p w:rsidR="00B36B70" w:rsidRPr="00B36B70" w:rsidRDefault="00B36B70" w:rsidP="00B36B7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36B70">
        <w:rPr>
          <w:rFonts w:ascii="Times New Roman" w:eastAsia="Times New Roman" w:hAnsi="Times New Roman" w:cs="Times New Roman"/>
          <w:color w:val="333333"/>
          <w:sz w:val="24"/>
          <w:szCs w:val="24"/>
        </w:rPr>
        <w:t>Answer: Option C</w:t>
      </w:r>
    </w:p>
    <w:p w:rsidR="00B36B70" w:rsidRPr="00B36B70" w:rsidRDefault="00B36B70" w:rsidP="00B36B70">
      <w:pPr>
        <w:pBdr>
          <w:bottom w:val="single" w:sz="12" w:space="1" w:color="auto"/>
        </w:pBd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36B70">
        <w:rPr>
          <w:rFonts w:ascii="Times New Roman" w:eastAsia="Times New Roman" w:hAnsi="Times New Roman" w:cs="Times New Roman"/>
          <w:color w:val="333333"/>
          <w:sz w:val="24"/>
          <w:szCs w:val="24"/>
        </w:rPr>
        <w:t>Explanation:</w:t>
      </w:r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70">
        <w:rPr>
          <w:rFonts w:ascii="Times New Roman" w:eastAsia="Times New Roman" w:hAnsi="Times New Roman" w:cs="Times New Roman"/>
          <w:sz w:val="24"/>
          <w:szCs w:val="24"/>
        </w:rPr>
        <w:t>21. What is the initial contact point for handling a web request in a Page-Centric architecture?</w:t>
      </w:r>
    </w:p>
    <w:p w:rsidR="00B36B70" w:rsidRPr="00B36B70" w:rsidRDefault="00B36B70" w:rsidP="00B36B70">
      <w:pPr>
        <w:numPr>
          <w:ilvl w:val="0"/>
          <w:numId w:val="42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66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A JSP page</w:t>
      </w:r>
    </w:p>
    <w:p w:rsidR="00B36B70" w:rsidRPr="00B36B70" w:rsidRDefault="00B36B70" w:rsidP="00B36B70">
      <w:pPr>
        <w:numPr>
          <w:ilvl w:val="0"/>
          <w:numId w:val="42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67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 xml:space="preserve"> A </w:t>
      </w:r>
      <w:proofErr w:type="spellStart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JavaBean</w:t>
      </w:r>
      <w:proofErr w:type="spellEnd"/>
    </w:p>
    <w:p w:rsidR="00B36B70" w:rsidRPr="00B36B70" w:rsidRDefault="00B36B70" w:rsidP="00B36B70">
      <w:pPr>
        <w:numPr>
          <w:ilvl w:val="0"/>
          <w:numId w:val="42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68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 xml:space="preserve"> A </w:t>
      </w:r>
      <w:proofErr w:type="spellStart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servlet</w:t>
      </w:r>
      <w:proofErr w:type="spellEnd"/>
    </w:p>
    <w:p w:rsidR="00B36B70" w:rsidRPr="00B36B70" w:rsidRDefault="00B36B70" w:rsidP="00B36B70">
      <w:pPr>
        <w:numPr>
          <w:ilvl w:val="0"/>
          <w:numId w:val="42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69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A session manager</w:t>
      </w:r>
    </w:p>
    <w:p w:rsidR="00B36B70" w:rsidRPr="00B36B70" w:rsidRDefault="00B36B70" w:rsidP="00B36B70">
      <w:pPr>
        <w:numPr>
          <w:ilvl w:val="0"/>
          <w:numId w:val="43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0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43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1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43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2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43"/>
        </w:numPr>
        <w:shd w:val="clear" w:color="auto" w:fill="F3FAFD"/>
        <w:spacing w:before="300" w:after="15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3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70">
        <w:rPr>
          <w:rFonts w:ascii="Times New Roman" w:eastAsia="Times New Roman" w:hAnsi="Times New Roman" w:cs="Times New Roman"/>
          <w:sz w:val="24"/>
          <w:szCs w:val="24"/>
        </w:rPr>
        <w:t>22. Java Soft provides ¦¦¦¦¦</w:t>
      </w:r>
      <w:proofErr w:type="gramStart"/>
      <w:r w:rsidRPr="00B36B70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B36B70">
        <w:rPr>
          <w:rFonts w:ascii="Times New Roman" w:eastAsia="Times New Roman" w:hAnsi="Times New Roman" w:cs="Times New Roman"/>
          <w:sz w:val="24"/>
          <w:szCs w:val="24"/>
        </w:rPr>
        <w:t xml:space="preserve"> JDBC product components as part of the java Developer's Kit (JDK)</w:t>
      </w:r>
    </w:p>
    <w:p w:rsidR="00B36B70" w:rsidRPr="00B36B70" w:rsidRDefault="00B36B70" w:rsidP="00B36B70">
      <w:pPr>
        <w:numPr>
          <w:ilvl w:val="0"/>
          <w:numId w:val="44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74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three</w:t>
      </w:r>
    </w:p>
    <w:p w:rsidR="00B36B70" w:rsidRPr="00B36B70" w:rsidRDefault="00B36B70" w:rsidP="00B36B70">
      <w:pPr>
        <w:numPr>
          <w:ilvl w:val="0"/>
          <w:numId w:val="44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75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two</w:t>
      </w:r>
    </w:p>
    <w:p w:rsidR="00B36B70" w:rsidRPr="00B36B70" w:rsidRDefault="00B36B70" w:rsidP="00B36B70">
      <w:pPr>
        <w:numPr>
          <w:ilvl w:val="0"/>
          <w:numId w:val="44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76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four</w:t>
      </w:r>
    </w:p>
    <w:p w:rsidR="00B36B70" w:rsidRPr="00B36B70" w:rsidRDefault="00B36B70" w:rsidP="00B36B70">
      <w:pPr>
        <w:numPr>
          <w:ilvl w:val="0"/>
          <w:numId w:val="44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77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single</w:t>
      </w:r>
    </w:p>
    <w:p w:rsidR="00B36B70" w:rsidRPr="00B36B70" w:rsidRDefault="00B36B70" w:rsidP="00B36B70">
      <w:pPr>
        <w:numPr>
          <w:ilvl w:val="0"/>
          <w:numId w:val="45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8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45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9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45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0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45"/>
        </w:numPr>
        <w:shd w:val="clear" w:color="auto" w:fill="F3FAFD"/>
        <w:spacing w:before="300" w:after="15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1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70">
        <w:rPr>
          <w:rFonts w:ascii="Times New Roman" w:eastAsia="Times New Roman" w:hAnsi="Times New Roman" w:cs="Times New Roman"/>
          <w:sz w:val="24"/>
          <w:szCs w:val="24"/>
        </w:rPr>
        <w:t>23. How to send data in get method?</w:t>
      </w:r>
    </w:p>
    <w:p w:rsidR="00B36B70" w:rsidRPr="00B36B70" w:rsidRDefault="00B36B70" w:rsidP="00B36B70">
      <w:pPr>
        <w:numPr>
          <w:ilvl w:val="0"/>
          <w:numId w:val="46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82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We can't</w:t>
      </w:r>
    </w:p>
    <w:p w:rsidR="00B36B70" w:rsidRPr="00B36B70" w:rsidRDefault="00B36B70" w:rsidP="00B36B70">
      <w:pPr>
        <w:numPr>
          <w:ilvl w:val="0"/>
          <w:numId w:val="46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83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 xml:space="preserve"> Through </w:t>
      </w:r>
      <w:proofErr w:type="spellStart"/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url</w:t>
      </w:r>
      <w:proofErr w:type="spellEnd"/>
    </w:p>
    <w:p w:rsidR="00B36B70" w:rsidRPr="00B36B70" w:rsidRDefault="00B36B70" w:rsidP="00B36B70">
      <w:pPr>
        <w:numPr>
          <w:ilvl w:val="0"/>
          <w:numId w:val="46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84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Through payload</w:t>
      </w:r>
    </w:p>
    <w:p w:rsidR="00B36B70" w:rsidRPr="00B36B70" w:rsidRDefault="00B36B70" w:rsidP="00B36B70">
      <w:pPr>
        <w:numPr>
          <w:ilvl w:val="0"/>
          <w:numId w:val="46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85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None of these</w:t>
      </w:r>
    </w:p>
    <w:p w:rsidR="00B36B70" w:rsidRPr="00B36B70" w:rsidRDefault="00B36B70" w:rsidP="00B36B70">
      <w:pPr>
        <w:numPr>
          <w:ilvl w:val="0"/>
          <w:numId w:val="47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6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47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7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47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8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47"/>
        </w:numPr>
        <w:shd w:val="clear" w:color="auto" w:fill="F3FAFD"/>
        <w:spacing w:before="300" w:after="15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9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70">
        <w:rPr>
          <w:rFonts w:ascii="Times New Roman" w:eastAsia="Times New Roman" w:hAnsi="Times New Roman" w:cs="Times New Roman"/>
          <w:sz w:val="24"/>
          <w:szCs w:val="24"/>
        </w:rPr>
        <w:t>24. What is the name of the organization helping to foster security standards for cloud computing?</w:t>
      </w:r>
    </w:p>
    <w:p w:rsidR="00B36B70" w:rsidRPr="00B36B70" w:rsidRDefault="00B36B70" w:rsidP="00B36B70">
      <w:pPr>
        <w:numPr>
          <w:ilvl w:val="0"/>
          <w:numId w:val="48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90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Cloud Security Standards Working</w:t>
      </w:r>
    </w:p>
    <w:p w:rsidR="00B36B70" w:rsidRPr="00B36B70" w:rsidRDefault="00B36B70" w:rsidP="00B36B70">
      <w:pPr>
        <w:numPr>
          <w:ilvl w:val="0"/>
          <w:numId w:val="48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91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Cloud Security Alliance</w:t>
      </w:r>
    </w:p>
    <w:p w:rsidR="00B36B70" w:rsidRPr="00B36B70" w:rsidRDefault="00B36B70" w:rsidP="00B36B70">
      <w:pPr>
        <w:numPr>
          <w:ilvl w:val="0"/>
          <w:numId w:val="48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92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Cloud Security Watchdog</w:t>
      </w:r>
    </w:p>
    <w:p w:rsidR="00B36B70" w:rsidRPr="00B36B70" w:rsidRDefault="00B36B70" w:rsidP="00B36B70">
      <w:pPr>
        <w:numPr>
          <w:ilvl w:val="0"/>
          <w:numId w:val="48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93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Security in the Cloud Alliance</w:t>
      </w:r>
    </w:p>
    <w:p w:rsidR="00B36B70" w:rsidRPr="00B36B70" w:rsidRDefault="00B36B70" w:rsidP="00B36B70">
      <w:pPr>
        <w:numPr>
          <w:ilvl w:val="0"/>
          <w:numId w:val="49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4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49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5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49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6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49"/>
        </w:numPr>
        <w:shd w:val="clear" w:color="auto" w:fill="F3FAFD"/>
        <w:spacing w:before="300" w:after="15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7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shd w:val="clear" w:color="auto" w:fill="F3FA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B70">
        <w:rPr>
          <w:rFonts w:ascii="Times New Roman" w:eastAsia="Times New Roman" w:hAnsi="Times New Roman" w:cs="Times New Roman"/>
          <w:sz w:val="24"/>
          <w:szCs w:val="24"/>
        </w:rPr>
        <w:t>25. Which of the following statements is true regarding the scope of 'request' in JSP?</w:t>
      </w:r>
    </w:p>
    <w:p w:rsidR="00B36B70" w:rsidRPr="00B36B70" w:rsidRDefault="00B36B70" w:rsidP="00B36B70">
      <w:pPr>
        <w:numPr>
          <w:ilvl w:val="0"/>
          <w:numId w:val="50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98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A.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Objects with request scope are accessible from pages processing the same request where they were created</w:t>
      </w:r>
    </w:p>
    <w:p w:rsidR="00B36B70" w:rsidRPr="00B36B70" w:rsidRDefault="00B36B70" w:rsidP="00B36B70">
      <w:pPr>
        <w:numPr>
          <w:ilvl w:val="0"/>
          <w:numId w:val="50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199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B.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All references to the object shall be released after the request is processed; in particular, if the request is forwarded to a resource in the same run time, the object is still reachable</w:t>
      </w:r>
    </w:p>
    <w:p w:rsidR="00B36B70" w:rsidRPr="00B36B70" w:rsidRDefault="00B36B70" w:rsidP="00B36B70">
      <w:pPr>
        <w:numPr>
          <w:ilvl w:val="0"/>
          <w:numId w:val="50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200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C.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References to objects with request scope are stored in the request object</w:t>
      </w:r>
    </w:p>
    <w:p w:rsidR="00B36B70" w:rsidRPr="00B36B70" w:rsidRDefault="00B36B70" w:rsidP="00B36B70">
      <w:pPr>
        <w:numPr>
          <w:ilvl w:val="0"/>
          <w:numId w:val="50"/>
        </w:numPr>
        <w:shd w:val="clear" w:color="auto" w:fill="F3FAFD"/>
        <w:spacing w:before="210" w:after="21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hyperlink r:id="rId201" w:history="1">
        <w:r w:rsidRPr="00B36B70">
          <w:rPr>
            <w:rFonts w:ascii="Times New Roman" w:eastAsia="Times New Roman" w:hAnsi="Times New Roman" w:cs="Times New Roman"/>
            <w:b/>
            <w:bCs/>
            <w:color w:val="045482"/>
            <w:sz w:val="24"/>
            <w:szCs w:val="24"/>
            <w:u w:val="single"/>
          </w:rPr>
          <w:t>D.</w:t>
        </w:r>
      </w:hyperlink>
      <w:r w:rsidRPr="00B36B70">
        <w:rPr>
          <w:rFonts w:ascii="Times New Roman" w:eastAsia="Times New Roman" w:hAnsi="Times New Roman" w:cs="Times New Roman"/>
          <w:color w:val="045482"/>
          <w:sz w:val="24"/>
          <w:szCs w:val="24"/>
        </w:rPr>
        <w:t> All of the above</w:t>
      </w:r>
    </w:p>
    <w:p w:rsidR="00B36B70" w:rsidRPr="00B36B70" w:rsidRDefault="00B36B70" w:rsidP="00B36B70">
      <w:pPr>
        <w:numPr>
          <w:ilvl w:val="0"/>
          <w:numId w:val="51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2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View Answer</w:t>
        </w:r>
      </w:hyperlink>
    </w:p>
    <w:p w:rsidR="00B36B70" w:rsidRPr="00B36B70" w:rsidRDefault="00B36B70" w:rsidP="00B36B70">
      <w:pPr>
        <w:numPr>
          <w:ilvl w:val="0"/>
          <w:numId w:val="51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3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Workspace</w:t>
        </w:r>
      </w:hyperlink>
    </w:p>
    <w:p w:rsidR="00B36B70" w:rsidRPr="00B36B70" w:rsidRDefault="00B36B70" w:rsidP="00B36B70">
      <w:pPr>
        <w:numPr>
          <w:ilvl w:val="0"/>
          <w:numId w:val="51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4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Report</w:t>
        </w:r>
      </w:hyperlink>
    </w:p>
    <w:p w:rsidR="00B36B70" w:rsidRPr="00B36B70" w:rsidRDefault="00B36B70" w:rsidP="00B36B70">
      <w:pPr>
        <w:numPr>
          <w:ilvl w:val="0"/>
          <w:numId w:val="51"/>
        </w:numPr>
        <w:shd w:val="clear" w:color="auto" w:fill="F3FAFD"/>
        <w:spacing w:before="300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5" w:history="1">
        <w:r w:rsidRPr="00B36B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Discuss</w:t>
        </w:r>
      </w:hyperlink>
    </w:p>
    <w:p w:rsidR="00B36B70" w:rsidRPr="00B36B70" w:rsidRDefault="00B36B70" w:rsidP="00B36B70">
      <w:pPr>
        <w:pBdr>
          <w:bottom w:val="single" w:sz="6" w:space="3" w:color="CCCCCC"/>
        </w:pBd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257495"/>
          <w:sz w:val="21"/>
          <w:szCs w:val="21"/>
        </w:rPr>
      </w:pPr>
      <w:r w:rsidRPr="00B36B70">
        <w:rPr>
          <w:rFonts w:ascii="inherit" w:eastAsia="Times New Roman" w:hAnsi="inherit" w:cs="Times New Roman"/>
          <w:b/>
          <w:bCs/>
          <w:color w:val="257495"/>
          <w:sz w:val="21"/>
          <w:szCs w:val="21"/>
        </w:rPr>
        <w:t>Answer &amp; Explanation</w:t>
      </w:r>
    </w:p>
    <w:p w:rsidR="00B36B70" w:rsidRPr="00B36B70" w:rsidRDefault="00B36B70" w:rsidP="00B36B7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36B70">
        <w:rPr>
          <w:rFonts w:ascii="Times New Roman" w:eastAsia="Times New Roman" w:hAnsi="Times New Roman" w:cs="Times New Roman"/>
          <w:color w:val="333333"/>
          <w:sz w:val="24"/>
          <w:szCs w:val="24"/>
        </w:rPr>
        <w:t>Answer: Option D</w:t>
      </w:r>
    </w:p>
    <w:p w:rsidR="00B36B70" w:rsidRPr="00B36B70" w:rsidRDefault="00B36B70" w:rsidP="00B36B70">
      <w:pPr>
        <w:pBdr>
          <w:bottom w:val="single" w:sz="12" w:space="1" w:color="auto"/>
        </w:pBd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36B70">
        <w:rPr>
          <w:rFonts w:ascii="Times New Roman" w:eastAsia="Times New Roman" w:hAnsi="Times New Roman" w:cs="Times New Roman"/>
          <w:color w:val="333333"/>
          <w:sz w:val="24"/>
          <w:szCs w:val="24"/>
        </w:rPr>
        <w:t>Explanation:</w:t>
      </w:r>
    </w:p>
    <w:p w:rsidR="00B36B70" w:rsidRDefault="00B36B70" w:rsidP="00B36B70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What is full form of JSP?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20.25pt;height:18pt" o:ole="">
            <v:imagedata r:id="rId206" o:title=""/>
          </v:shape>
          <w:control r:id="rId207" w:name="DefaultOcxName" w:shapeid="_x0000_i1120"/>
        </w:object>
      </w:r>
      <w:r>
        <w:rPr>
          <w:rFonts w:ascii="Arial" w:hAnsi="Arial" w:cs="Arial"/>
          <w:color w:val="444444"/>
          <w:sz w:val="22"/>
          <w:szCs w:val="22"/>
        </w:rPr>
        <w:t>Java Service Provider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19" type="#_x0000_t75" style="width:20.25pt;height:18pt" o:ole="">
            <v:imagedata r:id="rId206" o:title=""/>
          </v:shape>
          <w:control r:id="rId208" w:name="DefaultOcxName1" w:shapeid="_x0000_i1119"/>
        </w:object>
      </w:r>
      <w:r>
        <w:rPr>
          <w:rFonts w:ascii="Arial" w:hAnsi="Arial" w:cs="Arial"/>
          <w:color w:val="444444"/>
          <w:sz w:val="22"/>
          <w:szCs w:val="22"/>
        </w:rPr>
        <w:t>Java Service Pages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lastRenderedPageBreak/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18" type="#_x0000_t75" style="width:20.25pt;height:18pt" o:ole="">
            <v:imagedata r:id="rId206" o:title=""/>
          </v:shape>
          <w:control r:id="rId209" w:name="DefaultOcxName2" w:shapeid="_x0000_i1118"/>
        </w:object>
      </w:r>
      <w:r>
        <w:rPr>
          <w:rFonts w:ascii="Arial" w:hAnsi="Arial" w:cs="Arial"/>
          <w:color w:val="444444"/>
          <w:sz w:val="22"/>
          <w:szCs w:val="22"/>
        </w:rPr>
        <w:t>Java Server Provider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17" type="#_x0000_t75" style="width:20.25pt;height:18pt" o:ole="">
            <v:imagedata r:id="rId206" o:title=""/>
          </v:shape>
          <w:control r:id="rId210" w:name="DefaultOcxName3" w:shapeid="_x0000_i1117"/>
        </w:object>
      </w:r>
      <w:r>
        <w:rPr>
          <w:rFonts w:ascii="Arial" w:hAnsi="Arial" w:cs="Arial"/>
          <w:color w:val="444444"/>
          <w:sz w:val="22"/>
          <w:szCs w:val="22"/>
        </w:rPr>
        <w:t>Java Server Pages</w:t>
      </w:r>
    </w:p>
    <w:p w:rsidR="00B36B70" w:rsidRDefault="00B36B70" w:rsidP="00B36B70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t>Explanation</w:t>
      </w:r>
    </w:p>
    <w:p w:rsidR="00B36B70" w:rsidRDefault="00B36B70" w:rsidP="00B36B70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:D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B36B70" w:rsidRDefault="00B36B70" w:rsidP="00B36B70">
      <w:pPr>
        <w:numPr>
          <w:ilvl w:val="1"/>
          <w:numId w:val="52"/>
        </w:num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  <w:color w:val="444444"/>
        </w:rPr>
      </w:pPr>
      <w:hyperlink r:id="rId211" w:tooltip="toggle explanation" w:history="1">
        <w:r>
          <w:rPr>
            <w:rStyle w:val="Hyperlink"/>
            <w:rFonts w:ascii="inherit" w:hAnsi="inherit" w:cs="Arial"/>
            <w:caps/>
            <w:bdr w:val="none" w:sz="0" w:space="0" w:color="auto" w:frame="1"/>
            <w:shd w:val="clear" w:color="auto" w:fill="8A4680"/>
          </w:rPr>
          <w:t>HIDE ANSWER</w:t>
        </w:r>
      </w:hyperlink>
    </w:p>
    <w:p w:rsidR="00B36B70" w:rsidRDefault="00B36B70" w:rsidP="00B36B70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Which of the following is true about JSP?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1. JSP technology is used to create web application.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 xml:space="preserve">2. The JSP pages are not easier to maintain than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Servlet</w:t>
      </w:r>
      <w:proofErr w:type="spellEnd"/>
      <w:r>
        <w:rPr>
          <w:rFonts w:ascii="Arial" w:hAnsi="Arial" w:cs="Arial"/>
          <w:color w:val="444444"/>
          <w:sz w:val="22"/>
          <w:szCs w:val="22"/>
        </w:rPr>
        <w:t>.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3. JSP page consists of HTML tags and JSP tags.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16" type="#_x0000_t75" style="width:20.25pt;height:18pt" o:ole="">
            <v:imagedata r:id="rId206" o:title=""/>
          </v:shape>
          <w:control r:id="rId212" w:name="DefaultOcxName4" w:shapeid="_x0000_i1116"/>
        </w:object>
      </w:r>
      <w:r>
        <w:rPr>
          <w:rFonts w:ascii="Arial" w:hAnsi="Arial" w:cs="Arial"/>
          <w:color w:val="444444"/>
          <w:sz w:val="22"/>
          <w:szCs w:val="22"/>
        </w:rPr>
        <w:t>1 &amp; 2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15" type="#_x0000_t75" style="width:20.25pt;height:18pt" o:ole="">
            <v:imagedata r:id="rId206" o:title=""/>
          </v:shape>
          <w:control r:id="rId213" w:name="DefaultOcxName5" w:shapeid="_x0000_i1115"/>
        </w:object>
      </w:r>
      <w:r>
        <w:rPr>
          <w:rFonts w:ascii="Arial" w:hAnsi="Arial" w:cs="Arial"/>
          <w:color w:val="444444"/>
          <w:sz w:val="22"/>
          <w:szCs w:val="22"/>
        </w:rPr>
        <w:t>1 &amp; 3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14" type="#_x0000_t75" style="width:20.25pt;height:18pt" o:ole="">
            <v:imagedata r:id="rId206" o:title=""/>
          </v:shape>
          <w:control r:id="rId214" w:name="DefaultOcxName6" w:shapeid="_x0000_i1114"/>
        </w:object>
      </w:r>
      <w:r>
        <w:rPr>
          <w:rFonts w:ascii="Arial" w:hAnsi="Arial" w:cs="Arial"/>
          <w:color w:val="444444"/>
          <w:sz w:val="22"/>
          <w:szCs w:val="22"/>
        </w:rPr>
        <w:t>2 &amp; 3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13" type="#_x0000_t75" style="width:20.25pt;height:18pt" o:ole="">
            <v:imagedata r:id="rId206" o:title=""/>
          </v:shape>
          <w:control r:id="rId215" w:name="DefaultOcxName7" w:shapeid="_x0000_i1113"/>
        </w:object>
      </w:r>
      <w:r>
        <w:rPr>
          <w:rFonts w:ascii="Arial" w:hAnsi="Arial" w:cs="Arial"/>
          <w:color w:val="444444"/>
          <w:sz w:val="22"/>
          <w:szCs w:val="22"/>
        </w:rPr>
        <w:t>All of the above</w:t>
      </w:r>
    </w:p>
    <w:p w:rsidR="00B36B70" w:rsidRDefault="00B36B70" w:rsidP="00B36B70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t>Explanation</w:t>
      </w:r>
    </w:p>
    <w:p w:rsidR="00B36B70" w:rsidRDefault="00B36B70" w:rsidP="00B36B70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:B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B36B70" w:rsidRDefault="00B36B70" w:rsidP="00B36B70">
      <w:pPr>
        <w:numPr>
          <w:ilvl w:val="1"/>
          <w:numId w:val="52"/>
        </w:num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  <w:color w:val="444444"/>
        </w:rPr>
      </w:pPr>
      <w:hyperlink r:id="rId216" w:tooltip="toggle explanation" w:history="1">
        <w:r>
          <w:rPr>
            <w:rStyle w:val="Hyperlink"/>
            <w:rFonts w:ascii="inherit" w:hAnsi="inherit" w:cs="Arial"/>
            <w:caps/>
            <w:bdr w:val="none" w:sz="0" w:space="0" w:color="auto" w:frame="1"/>
            <w:shd w:val="clear" w:color="auto" w:fill="8A4680"/>
          </w:rPr>
          <w:t>HIDE ANSWER</w:t>
        </w:r>
      </w:hyperlink>
    </w:p>
    <w:p w:rsidR="00B36B70" w:rsidRDefault="00B36B70" w:rsidP="00B36B70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 xml:space="preserve">Which of the following </w:t>
      </w:r>
      <w:proofErr w:type="gramStart"/>
      <w:r>
        <w:rPr>
          <w:rFonts w:ascii="Arial" w:hAnsi="Arial" w:cs="Arial"/>
          <w:color w:val="444444"/>
          <w:sz w:val="22"/>
          <w:szCs w:val="22"/>
        </w:rPr>
        <w:t>are the life cycle method</w:t>
      </w:r>
      <w:proofErr w:type="gramEnd"/>
      <w:r>
        <w:rPr>
          <w:rFonts w:ascii="Arial" w:hAnsi="Arial" w:cs="Arial"/>
          <w:color w:val="444444"/>
          <w:sz w:val="22"/>
          <w:szCs w:val="22"/>
        </w:rPr>
        <w:t xml:space="preserve"> of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</w:t>
      </w:r>
      <w:proofErr w:type="spellEnd"/>
      <w:r>
        <w:rPr>
          <w:rFonts w:ascii="Arial" w:hAnsi="Arial" w:cs="Arial"/>
          <w:color w:val="444444"/>
          <w:sz w:val="22"/>
          <w:szCs w:val="22"/>
        </w:rPr>
        <w:t>?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12" type="#_x0000_t75" style="width:20.25pt;height:18pt" o:ole="">
            <v:imagedata r:id="rId206" o:title=""/>
          </v:shape>
          <w:control r:id="rId217" w:name="DefaultOcxName8" w:shapeid="_x0000_i1112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jspInit</w:t>
      </w:r>
      <w:proofErr w:type="spellEnd"/>
      <w:r>
        <w:rPr>
          <w:rFonts w:ascii="Arial" w:hAnsi="Arial" w:cs="Arial"/>
          <w:color w:val="444444"/>
          <w:sz w:val="22"/>
          <w:szCs w:val="22"/>
        </w:rPr>
        <w:t>()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11" type="#_x0000_t75" style="width:20.25pt;height:18pt" o:ole="">
            <v:imagedata r:id="rId206" o:title=""/>
          </v:shape>
          <w:control r:id="rId218" w:name="DefaultOcxName9" w:shapeid="_x0000_i1111"/>
        </w:object>
      </w:r>
      <w:r>
        <w:rPr>
          <w:rFonts w:ascii="Arial" w:hAnsi="Arial" w:cs="Arial"/>
          <w:color w:val="444444"/>
          <w:sz w:val="22"/>
          <w:szCs w:val="22"/>
        </w:rPr>
        <w:t>_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jspService</w:t>
      </w:r>
      <w:proofErr w:type="spellEnd"/>
      <w:r>
        <w:rPr>
          <w:rFonts w:ascii="Arial" w:hAnsi="Arial" w:cs="Arial"/>
          <w:color w:val="444444"/>
          <w:sz w:val="22"/>
          <w:szCs w:val="22"/>
        </w:rPr>
        <w:t>()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10" type="#_x0000_t75" style="width:20.25pt;height:18pt" o:ole="">
            <v:imagedata r:id="rId206" o:title=""/>
          </v:shape>
          <w:control r:id="rId219" w:name="DefaultOcxName10" w:shapeid="_x0000_i1110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jspDestroy</w:t>
      </w:r>
      <w:proofErr w:type="spellEnd"/>
      <w:r>
        <w:rPr>
          <w:rFonts w:ascii="Arial" w:hAnsi="Arial" w:cs="Arial"/>
          <w:color w:val="444444"/>
          <w:sz w:val="22"/>
          <w:szCs w:val="22"/>
        </w:rPr>
        <w:t>()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09" type="#_x0000_t75" style="width:20.25pt;height:18pt" o:ole="">
            <v:imagedata r:id="rId206" o:title=""/>
          </v:shape>
          <w:control r:id="rId220" w:name="DefaultOcxName11" w:shapeid="_x0000_i1109"/>
        </w:object>
      </w:r>
      <w:r>
        <w:rPr>
          <w:rFonts w:ascii="Arial" w:hAnsi="Arial" w:cs="Arial"/>
          <w:color w:val="444444"/>
          <w:sz w:val="22"/>
          <w:szCs w:val="22"/>
        </w:rPr>
        <w:t>All of the above</w:t>
      </w:r>
    </w:p>
    <w:p w:rsidR="00B36B70" w:rsidRDefault="00B36B70" w:rsidP="00B36B70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t>Explanation</w:t>
      </w:r>
    </w:p>
    <w:p w:rsidR="00B36B70" w:rsidRDefault="00B36B70" w:rsidP="00B36B70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:D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B36B70" w:rsidRDefault="00B36B70" w:rsidP="00B36B70">
      <w:pPr>
        <w:numPr>
          <w:ilvl w:val="1"/>
          <w:numId w:val="52"/>
        </w:num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  <w:color w:val="444444"/>
        </w:rPr>
      </w:pPr>
      <w:hyperlink r:id="rId221" w:tooltip="toggle explanation" w:history="1">
        <w:r>
          <w:rPr>
            <w:rStyle w:val="Hyperlink"/>
            <w:rFonts w:ascii="inherit" w:hAnsi="inherit" w:cs="Arial"/>
            <w:caps/>
            <w:bdr w:val="none" w:sz="0" w:space="0" w:color="auto" w:frame="1"/>
            <w:shd w:val="clear" w:color="auto" w:fill="8A4680"/>
          </w:rPr>
          <w:t>HIDE ANSWER</w:t>
        </w:r>
      </w:hyperlink>
    </w:p>
    <w:p w:rsidR="00B36B70" w:rsidRDefault="00B36B70" w:rsidP="00B36B70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Request processing of JSP is done by calling which method?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08" type="#_x0000_t75" style="width:20.25pt;height:18pt" o:ole="">
            <v:imagedata r:id="rId206" o:title=""/>
          </v:shape>
          <w:control r:id="rId222" w:name="DefaultOcxName12" w:shapeid="_x0000_i1108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jspInit</w:t>
      </w:r>
      <w:proofErr w:type="spellEnd"/>
      <w:r>
        <w:rPr>
          <w:rFonts w:ascii="Arial" w:hAnsi="Arial" w:cs="Arial"/>
          <w:color w:val="444444"/>
          <w:sz w:val="22"/>
          <w:szCs w:val="22"/>
        </w:rPr>
        <w:t>()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07" type="#_x0000_t75" style="width:20.25pt;height:18pt" o:ole="">
            <v:imagedata r:id="rId206" o:title=""/>
          </v:shape>
          <w:control r:id="rId223" w:name="DefaultOcxName13" w:shapeid="_x0000_i1107"/>
        </w:object>
      </w:r>
      <w:r>
        <w:rPr>
          <w:rFonts w:ascii="Arial" w:hAnsi="Arial" w:cs="Arial"/>
          <w:color w:val="444444"/>
          <w:sz w:val="22"/>
          <w:szCs w:val="22"/>
        </w:rPr>
        <w:t>_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jspService</w:t>
      </w:r>
      <w:proofErr w:type="spellEnd"/>
      <w:r>
        <w:rPr>
          <w:rFonts w:ascii="Arial" w:hAnsi="Arial" w:cs="Arial"/>
          <w:color w:val="444444"/>
          <w:sz w:val="22"/>
          <w:szCs w:val="22"/>
        </w:rPr>
        <w:t>()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06" type="#_x0000_t75" style="width:20.25pt;height:18pt" o:ole="">
            <v:imagedata r:id="rId206" o:title=""/>
          </v:shape>
          <w:control r:id="rId224" w:name="DefaultOcxName14" w:shapeid="_x0000_i1106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jspDestroy</w:t>
      </w:r>
      <w:proofErr w:type="spellEnd"/>
      <w:r>
        <w:rPr>
          <w:rFonts w:ascii="Arial" w:hAnsi="Arial" w:cs="Arial"/>
          <w:color w:val="444444"/>
          <w:sz w:val="22"/>
          <w:szCs w:val="22"/>
        </w:rPr>
        <w:t>()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05" type="#_x0000_t75" style="width:20.25pt;height:18pt" o:ole="">
            <v:imagedata r:id="rId206" o:title=""/>
          </v:shape>
          <w:control r:id="rId225" w:name="DefaultOcxName15" w:shapeid="_x0000_i1105"/>
        </w:object>
      </w:r>
      <w:r>
        <w:rPr>
          <w:rFonts w:ascii="Arial" w:hAnsi="Arial" w:cs="Arial"/>
          <w:color w:val="444444"/>
          <w:sz w:val="22"/>
          <w:szCs w:val="22"/>
        </w:rPr>
        <w:t>_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jspRequest</w:t>
      </w:r>
      <w:proofErr w:type="spellEnd"/>
      <w:r>
        <w:rPr>
          <w:rFonts w:ascii="Arial" w:hAnsi="Arial" w:cs="Arial"/>
          <w:color w:val="444444"/>
          <w:sz w:val="22"/>
          <w:szCs w:val="22"/>
        </w:rPr>
        <w:t>()</w:t>
      </w:r>
    </w:p>
    <w:p w:rsidR="00B36B70" w:rsidRDefault="00B36B70" w:rsidP="00B36B70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t>Explanation</w:t>
      </w:r>
    </w:p>
    <w:p w:rsidR="00B36B70" w:rsidRDefault="00B36B70" w:rsidP="00B36B70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:B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B36B70" w:rsidRDefault="00B36B70" w:rsidP="00B36B70">
      <w:pPr>
        <w:numPr>
          <w:ilvl w:val="1"/>
          <w:numId w:val="52"/>
        </w:num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  <w:color w:val="444444"/>
        </w:rPr>
      </w:pPr>
      <w:hyperlink r:id="rId226" w:tooltip="toggle explanation" w:history="1">
        <w:r>
          <w:rPr>
            <w:rStyle w:val="Hyperlink"/>
            <w:rFonts w:ascii="inherit" w:hAnsi="inherit" w:cs="Arial"/>
            <w:caps/>
            <w:bdr w:val="none" w:sz="0" w:space="0" w:color="auto" w:frame="1"/>
            <w:shd w:val="clear" w:color="auto" w:fill="8A4680"/>
          </w:rPr>
          <w:t>HIDE ANSWER</w:t>
        </w:r>
      </w:hyperlink>
    </w:p>
    <w:p w:rsidR="00B36B70" w:rsidRDefault="00B36B70" w:rsidP="00B36B70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 xml:space="preserve">Which of the following method helps in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page initialization?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04" type="#_x0000_t75" style="width:20.25pt;height:18pt" o:ole="">
            <v:imagedata r:id="rId206" o:title=""/>
          </v:shape>
          <w:control r:id="rId227" w:name="DefaultOcxName16" w:shapeid="_x0000_i1104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jspInit</w:t>
      </w:r>
      <w:proofErr w:type="spellEnd"/>
      <w:r>
        <w:rPr>
          <w:rFonts w:ascii="Arial" w:hAnsi="Arial" w:cs="Arial"/>
          <w:color w:val="444444"/>
          <w:sz w:val="22"/>
          <w:szCs w:val="22"/>
        </w:rPr>
        <w:t>()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lastRenderedPageBreak/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03" type="#_x0000_t75" style="width:20.25pt;height:18pt" o:ole="">
            <v:imagedata r:id="rId206" o:title=""/>
          </v:shape>
          <w:control r:id="rId228" w:name="DefaultOcxName17" w:shapeid="_x0000_i1103"/>
        </w:object>
      </w:r>
      <w:r>
        <w:rPr>
          <w:rFonts w:ascii="Arial" w:hAnsi="Arial" w:cs="Arial"/>
          <w:color w:val="444444"/>
          <w:sz w:val="22"/>
          <w:szCs w:val="22"/>
        </w:rPr>
        <w:t>_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jspService</w:t>
      </w:r>
      <w:proofErr w:type="spellEnd"/>
      <w:r>
        <w:rPr>
          <w:rFonts w:ascii="Arial" w:hAnsi="Arial" w:cs="Arial"/>
          <w:color w:val="444444"/>
          <w:sz w:val="22"/>
          <w:szCs w:val="22"/>
        </w:rPr>
        <w:t>()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02" type="#_x0000_t75" style="width:20.25pt;height:18pt" o:ole="">
            <v:imagedata r:id="rId206" o:title=""/>
          </v:shape>
          <w:control r:id="rId229" w:name="DefaultOcxName18" w:shapeid="_x0000_i1102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jspDestroy</w:t>
      </w:r>
      <w:proofErr w:type="spellEnd"/>
      <w:r>
        <w:rPr>
          <w:rFonts w:ascii="Arial" w:hAnsi="Arial" w:cs="Arial"/>
          <w:color w:val="444444"/>
          <w:sz w:val="22"/>
          <w:szCs w:val="22"/>
        </w:rPr>
        <w:t>()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01" type="#_x0000_t75" style="width:20.25pt;height:18pt" o:ole="">
            <v:imagedata r:id="rId206" o:title=""/>
          </v:shape>
          <w:control r:id="rId230" w:name="DefaultOcxName19" w:shapeid="_x0000_i1101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init</w:t>
      </w:r>
      <w:proofErr w:type="spellEnd"/>
      <w:r>
        <w:rPr>
          <w:rFonts w:ascii="Arial" w:hAnsi="Arial" w:cs="Arial"/>
          <w:color w:val="444444"/>
          <w:sz w:val="22"/>
          <w:szCs w:val="22"/>
        </w:rPr>
        <w:t>()</w:t>
      </w:r>
    </w:p>
    <w:p w:rsidR="00B36B70" w:rsidRDefault="00B36B70" w:rsidP="00B36B70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t>Explanation</w:t>
      </w:r>
    </w:p>
    <w:p w:rsidR="00B36B70" w:rsidRDefault="00B36B70" w:rsidP="00B36B70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:A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B36B70" w:rsidRDefault="00B36B70" w:rsidP="00B36B70">
      <w:pPr>
        <w:numPr>
          <w:ilvl w:val="1"/>
          <w:numId w:val="52"/>
        </w:num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  <w:color w:val="444444"/>
        </w:rPr>
      </w:pPr>
      <w:hyperlink r:id="rId231" w:tooltip="toggle explanation" w:history="1">
        <w:r>
          <w:rPr>
            <w:rStyle w:val="Hyperlink"/>
            <w:rFonts w:ascii="inherit" w:hAnsi="inherit" w:cs="Arial"/>
            <w:caps/>
            <w:bdr w:val="none" w:sz="0" w:space="0" w:color="auto" w:frame="1"/>
            <w:shd w:val="clear" w:color="auto" w:fill="8A4680"/>
          </w:rPr>
          <w:t>HIDE ANSWER</w:t>
        </w:r>
      </w:hyperlink>
    </w:p>
    <w:p w:rsidR="00B36B70" w:rsidRDefault="00B36B70" w:rsidP="00B36B70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Which of the following is correct about JSP?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 xml:space="preserve">1. JSP page is translated into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Servlet</w:t>
      </w:r>
      <w:proofErr w:type="spellEnd"/>
      <w:r>
        <w:rPr>
          <w:rFonts w:ascii="Arial" w:hAnsi="Arial" w:cs="Arial"/>
          <w:color w:val="444444"/>
          <w:sz w:val="22"/>
          <w:szCs w:val="22"/>
        </w:rPr>
        <w:t>.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 xml:space="preserve">2. JSP translator is a part of the web server which is responsible for translating the JSP page into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Servlet</w:t>
      </w:r>
      <w:proofErr w:type="spellEnd"/>
      <w:r>
        <w:rPr>
          <w:rFonts w:ascii="Arial" w:hAnsi="Arial" w:cs="Arial"/>
          <w:color w:val="444444"/>
          <w:sz w:val="22"/>
          <w:szCs w:val="22"/>
        </w:rPr>
        <w:t>.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00" type="#_x0000_t75" style="width:20.25pt;height:18pt" o:ole="">
            <v:imagedata r:id="rId206" o:title=""/>
          </v:shape>
          <w:control r:id="rId232" w:name="DefaultOcxName20" w:shapeid="_x0000_i1100"/>
        </w:object>
      </w:r>
      <w:r>
        <w:rPr>
          <w:rFonts w:ascii="Arial" w:hAnsi="Arial" w:cs="Arial"/>
          <w:color w:val="444444"/>
          <w:sz w:val="22"/>
          <w:szCs w:val="22"/>
        </w:rPr>
        <w:t>only 1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099" type="#_x0000_t75" style="width:20.25pt;height:18pt" o:ole="">
            <v:imagedata r:id="rId206" o:title=""/>
          </v:shape>
          <w:control r:id="rId233" w:name="DefaultOcxName21" w:shapeid="_x0000_i1099"/>
        </w:object>
      </w:r>
      <w:r>
        <w:rPr>
          <w:rFonts w:ascii="Arial" w:hAnsi="Arial" w:cs="Arial"/>
          <w:color w:val="444444"/>
          <w:sz w:val="22"/>
          <w:szCs w:val="22"/>
        </w:rPr>
        <w:t>only 2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098" type="#_x0000_t75" style="width:20.25pt;height:18pt" o:ole="">
            <v:imagedata r:id="rId206" o:title=""/>
          </v:shape>
          <w:control r:id="rId234" w:name="DefaultOcxName22" w:shapeid="_x0000_i1098"/>
        </w:object>
      </w:r>
      <w:r>
        <w:rPr>
          <w:rFonts w:ascii="Arial" w:hAnsi="Arial" w:cs="Arial"/>
          <w:color w:val="444444"/>
          <w:sz w:val="22"/>
          <w:szCs w:val="22"/>
        </w:rPr>
        <w:t>Both 1 &amp; 2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097" type="#_x0000_t75" style="width:20.25pt;height:18pt" o:ole="">
            <v:imagedata r:id="rId206" o:title=""/>
          </v:shape>
          <w:control r:id="rId235" w:name="DefaultOcxName23" w:shapeid="_x0000_i1097"/>
        </w:object>
      </w:r>
      <w:r>
        <w:rPr>
          <w:rFonts w:ascii="Arial" w:hAnsi="Arial" w:cs="Arial"/>
          <w:color w:val="444444"/>
          <w:sz w:val="22"/>
          <w:szCs w:val="22"/>
        </w:rPr>
        <w:t>None</w:t>
      </w:r>
    </w:p>
    <w:p w:rsidR="00B36B70" w:rsidRDefault="00B36B70" w:rsidP="00B36B70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t>Explanation</w:t>
      </w:r>
    </w:p>
    <w:p w:rsidR="00B36B70" w:rsidRDefault="00B36B70" w:rsidP="00B36B70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:C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B36B70" w:rsidRDefault="00B36B70" w:rsidP="00B36B70">
      <w:pPr>
        <w:numPr>
          <w:ilvl w:val="1"/>
          <w:numId w:val="52"/>
        </w:num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  <w:color w:val="444444"/>
        </w:rPr>
      </w:pPr>
      <w:hyperlink r:id="rId236" w:tooltip="toggle explanation" w:history="1">
        <w:r>
          <w:rPr>
            <w:rStyle w:val="Hyperlink"/>
            <w:rFonts w:ascii="inherit" w:hAnsi="inherit" w:cs="Arial"/>
            <w:caps/>
            <w:bdr w:val="none" w:sz="0" w:space="0" w:color="auto" w:frame="1"/>
            <w:shd w:val="clear" w:color="auto" w:fill="8A4680"/>
          </w:rPr>
          <w:t>HIDE ANSWER</w:t>
        </w:r>
      </w:hyperlink>
    </w:p>
    <w:p w:rsidR="00B36B70" w:rsidRDefault="00B36B70" w:rsidP="00B36B70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Which of the following folder in JSP project contains web.xml file?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096" type="#_x0000_t75" style="width:20.25pt;height:18pt" o:ole="">
            <v:imagedata r:id="rId206" o:title=""/>
          </v:shape>
          <w:control r:id="rId237" w:name="DefaultOcxName24" w:shapeid="_x0000_i1096"/>
        </w:object>
      </w:r>
      <w:r>
        <w:rPr>
          <w:rFonts w:ascii="Arial" w:hAnsi="Arial" w:cs="Arial"/>
          <w:color w:val="444444"/>
          <w:sz w:val="22"/>
          <w:szCs w:val="22"/>
        </w:rPr>
        <w:t>META-INF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095" type="#_x0000_t75" style="width:20.25pt;height:18pt" o:ole="">
            <v:imagedata r:id="rId206" o:title=""/>
          </v:shape>
          <w:control r:id="rId238" w:name="DefaultOcxName25" w:shapeid="_x0000_i1095"/>
        </w:object>
      </w:r>
      <w:r>
        <w:rPr>
          <w:rFonts w:ascii="Arial" w:hAnsi="Arial" w:cs="Arial"/>
          <w:color w:val="444444"/>
          <w:sz w:val="22"/>
          <w:szCs w:val="22"/>
        </w:rPr>
        <w:t>WEB-INF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094" type="#_x0000_t75" style="width:20.25pt;height:18pt" o:ole="">
            <v:imagedata r:id="rId206" o:title=""/>
          </v:shape>
          <w:control r:id="rId239" w:name="DefaultOcxName26" w:shapeid="_x0000_i1094"/>
        </w:object>
      </w:r>
      <w:r>
        <w:rPr>
          <w:rFonts w:ascii="Arial" w:hAnsi="Arial" w:cs="Arial"/>
          <w:color w:val="444444"/>
          <w:sz w:val="22"/>
          <w:szCs w:val="22"/>
        </w:rPr>
        <w:t>context-root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093" type="#_x0000_t75" style="width:20.25pt;height:18pt" o:ole="">
            <v:imagedata r:id="rId206" o:title=""/>
          </v:shape>
          <w:control r:id="rId240" w:name="DefaultOcxName27" w:shapeid="_x0000_i1093"/>
        </w:object>
      </w:r>
      <w:r>
        <w:rPr>
          <w:rFonts w:ascii="Arial" w:hAnsi="Arial" w:cs="Arial"/>
          <w:color w:val="444444"/>
          <w:sz w:val="22"/>
          <w:szCs w:val="22"/>
        </w:rPr>
        <w:t>Any of A &amp; B</w:t>
      </w:r>
    </w:p>
    <w:p w:rsidR="00B36B70" w:rsidRDefault="00B36B70" w:rsidP="00B36B70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t>Explanation</w:t>
      </w:r>
    </w:p>
    <w:p w:rsidR="00B36B70" w:rsidRDefault="00B36B70" w:rsidP="00B36B70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:B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B36B70" w:rsidRDefault="00B36B70" w:rsidP="00B36B70">
      <w:pPr>
        <w:numPr>
          <w:ilvl w:val="1"/>
          <w:numId w:val="52"/>
        </w:num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  <w:color w:val="444444"/>
        </w:rPr>
      </w:pPr>
      <w:hyperlink r:id="rId241" w:tooltip="toggle explanation" w:history="1">
        <w:r>
          <w:rPr>
            <w:rStyle w:val="Hyperlink"/>
            <w:rFonts w:ascii="inherit" w:hAnsi="inherit" w:cs="Arial"/>
            <w:caps/>
            <w:bdr w:val="none" w:sz="0" w:space="0" w:color="auto" w:frame="1"/>
            <w:shd w:val="clear" w:color="auto" w:fill="8A4680"/>
          </w:rPr>
          <w:t>HIDE ANSWER</w:t>
        </w:r>
      </w:hyperlink>
    </w:p>
    <w:p w:rsidR="00B36B70" w:rsidRDefault="00B36B70" w:rsidP="00B36B70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Arrange in correct sequence of JSP life cycle.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  <w:bdr w:val="none" w:sz="0" w:space="0" w:color="auto" w:frame="1"/>
        </w:rPr>
        <w:t>1. Instantiation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  <w:bdr w:val="none" w:sz="0" w:space="0" w:color="auto" w:frame="1"/>
        </w:rPr>
        <w:t>2. Request processing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  <w:bdr w:val="none" w:sz="0" w:space="0" w:color="auto" w:frame="1"/>
        </w:rPr>
        <w:t>3. Initialization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  <w:bdr w:val="none" w:sz="0" w:space="0" w:color="auto" w:frame="1"/>
        </w:rPr>
        <w:t xml:space="preserve">4. </w:t>
      </w:r>
      <w:proofErr w:type="spellStart"/>
      <w:r>
        <w:rPr>
          <w:rFonts w:ascii="Arial" w:hAnsi="Arial" w:cs="Arial"/>
          <w:color w:val="444444"/>
          <w:sz w:val="22"/>
          <w:szCs w:val="22"/>
          <w:bdr w:val="none" w:sz="0" w:space="0" w:color="auto" w:frame="1"/>
        </w:rPr>
        <w:t>Classloading</w:t>
      </w:r>
      <w:proofErr w:type="spellEnd"/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  <w:bdr w:val="none" w:sz="0" w:space="0" w:color="auto" w:frame="1"/>
        </w:rPr>
        <w:t>5. Compilation of JSP Page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  <w:bdr w:val="none" w:sz="0" w:space="0" w:color="auto" w:frame="1"/>
        </w:rPr>
        <w:t>6. Destroy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7. Translation of JSP Page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092" type="#_x0000_t75" style="width:20.25pt;height:18pt" o:ole="">
            <v:imagedata r:id="rId206" o:title=""/>
          </v:shape>
          <w:control r:id="rId242" w:name="DefaultOcxName28" w:shapeid="_x0000_i1092"/>
        </w:object>
      </w:r>
      <w:r>
        <w:rPr>
          <w:rFonts w:ascii="Arial" w:hAnsi="Arial" w:cs="Arial"/>
          <w:color w:val="444444"/>
          <w:sz w:val="22"/>
          <w:szCs w:val="22"/>
        </w:rPr>
        <w:t>7-5-4-1-3-2-6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091" type="#_x0000_t75" style="width:20.25pt;height:18pt" o:ole="">
            <v:imagedata r:id="rId206" o:title=""/>
          </v:shape>
          <w:control r:id="rId243" w:name="DefaultOcxName29" w:shapeid="_x0000_i1091"/>
        </w:object>
      </w:r>
      <w:r>
        <w:rPr>
          <w:rFonts w:ascii="Arial" w:hAnsi="Arial" w:cs="Arial"/>
          <w:color w:val="444444"/>
          <w:sz w:val="22"/>
          <w:szCs w:val="22"/>
        </w:rPr>
        <w:t>6-5-4-1-3-2-7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090" type="#_x0000_t75" style="width:20.25pt;height:18pt" o:ole="">
            <v:imagedata r:id="rId206" o:title=""/>
          </v:shape>
          <w:control r:id="rId244" w:name="DefaultOcxName30" w:shapeid="_x0000_i1090"/>
        </w:object>
      </w:r>
      <w:r>
        <w:rPr>
          <w:rFonts w:ascii="Arial" w:hAnsi="Arial" w:cs="Arial"/>
          <w:color w:val="444444"/>
          <w:sz w:val="22"/>
          <w:szCs w:val="22"/>
        </w:rPr>
        <w:t>1-5-4-7-3-2-6</w:t>
      </w:r>
    </w:p>
    <w:p w:rsidR="00B36B70" w:rsidRDefault="00B36B70" w:rsidP="00B36B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lastRenderedPageBreak/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089" type="#_x0000_t75" style="width:20.25pt;height:18pt" o:ole="">
            <v:imagedata r:id="rId206" o:title=""/>
          </v:shape>
          <w:control r:id="rId245" w:name="DefaultOcxName31" w:shapeid="_x0000_i1089"/>
        </w:object>
      </w:r>
      <w:r>
        <w:rPr>
          <w:rFonts w:ascii="Arial" w:hAnsi="Arial" w:cs="Arial"/>
          <w:color w:val="444444"/>
          <w:sz w:val="22"/>
          <w:szCs w:val="22"/>
        </w:rPr>
        <w:t>7-5-4-3-1-2-6</w:t>
      </w:r>
    </w:p>
    <w:p w:rsidR="00B36B70" w:rsidRDefault="00B36B70" w:rsidP="00B36B70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t>Explanation</w:t>
      </w:r>
    </w:p>
    <w:p w:rsidR="00B36B70" w:rsidRDefault="00B36B70" w:rsidP="00B36B70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:A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B36B70" w:rsidRDefault="00B36B70" w:rsidP="00B36B70">
      <w:pPr>
        <w:numPr>
          <w:ilvl w:val="1"/>
          <w:numId w:val="52"/>
        </w:numPr>
        <w:pBdr>
          <w:bottom w:val="single" w:sz="12" w:space="1" w:color="auto"/>
        </w:pBd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  <w:color w:val="444444"/>
        </w:rPr>
      </w:pPr>
      <w:hyperlink r:id="rId246" w:tooltip="toggle explanation" w:history="1">
        <w:r>
          <w:rPr>
            <w:rStyle w:val="Hyperlink"/>
            <w:rFonts w:ascii="inherit" w:hAnsi="inherit" w:cs="Arial"/>
            <w:caps/>
            <w:bdr w:val="none" w:sz="0" w:space="0" w:color="auto" w:frame="1"/>
            <w:shd w:val="clear" w:color="auto" w:fill="8A4680"/>
          </w:rPr>
          <w:t>HIDE ANSWER</w:t>
        </w:r>
      </w:hyperlink>
    </w:p>
    <w:p w:rsidR="00B36B70" w:rsidRDefault="00B36B70"/>
    <w:p w:rsidR="00D23748" w:rsidRDefault="00D23748" w:rsidP="00D23748">
      <w:pPr>
        <w:pStyle w:val="Heading1"/>
        <w:shd w:val="clear" w:color="auto" w:fill="FFFFFF"/>
        <w:spacing w:before="0"/>
        <w:textAlignment w:val="baseline"/>
        <w:rPr>
          <w:rFonts w:ascii="inherit" w:hAnsi="inherit" w:cs="Arial"/>
          <w:b w:val="0"/>
          <w:bCs w:val="0"/>
          <w:color w:val="555555"/>
        </w:rPr>
      </w:pPr>
      <w:r>
        <w:rPr>
          <w:rFonts w:ascii="inherit" w:hAnsi="inherit" w:cs="Arial"/>
          <w:b w:val="0"/>
          <w:bCs w:val="0"/>
          <w:color w:val="555555"/>
          <w:bdr w:val="none" w:sz="0" w:space="0" w:color="auto" w:frame="1"/>
        </w:rPr>
        <w:t>JSP MCQ Set 2</w:t>
      </w:r>
    </w:p>
    <w:p w:rsidR="00D23748" w:rsidRDefault="00D23748" w:rsidP="00D23748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 xml:space="preserve">In JSP, java code can be written inside the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page using _____________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216" type="#_x0000_t75" style="width:20.25pt;height:18pt" o:ole="">
            <v:imagedata r:id="rId206" o:title=""/>
          </v:shape>
          <w:control r:id="rId247" w:name="DefaultOcxName33" w:shapeid="_x0000_i1216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scriptlet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tag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215" type="#_x0000_t75" style="width:20.25pt;height:18pt" o:ole="">
            <v:imagedata r:id="rId206" o:title=""/>
          </v:shape>
          <w:control r:id="rId248" w:name="DefaultOcxName110" w:shapeid="_x0000_i1215"/>
        </w:object>
      </w:r>
      <w:r>
        <w:rPr>
          <w:rFonts w:ascii="Arial" w:hAnsi="Arial" w:cs="Arial"/>
          <w:color w:val="444444"/>
          <w:sz w:val="22"/>
          <w:szCs w:val="22"/>
        </w:rPr>
        <w:t>expression tag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214" type="#_x0000_t75" style="width:20.25pt;height:18pt" o:ole="">
            <v:imagedata r:id="rId206" o:title=""/>
          </v:shape>
          <w:control r:id="rId249" w:name="DefaultOcxName210" w:shapeid="_x0000_i1214"/>
        </w:object>
      </w:r>
      <w:r>
        <w:rPr>
          <w:rFonts w:ascii="Arial" w:hAnsi="Arial" w:cs="Arial"/>
          <w:color w:val="444444"/>
          <w:sz w:val="22"/>
          <w:szCs w:val="22"/>
        </w:rPr>
        <w:t>declaration tag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213" type="#_x0000_t75" style="width:20.25pt;height:18pt" o:ole="">
            <v:imagedata r:id="rId206" o:title=""/>
          </v:shape>
          <w:control r:id="rId250" w:name="DefaultOcxName32" w:shapeid="_x0000_i1213"/>
        </w:object>
      </w:r>
      <w:r>
        <w:rPr>
          <w:rFonts w:ascii="Arial" w:hAnsi="Arial" w:cs="Arial"/>
          <w:color w:val="444444"/>
          <w:sz w:val="22"/>
          <w:szCs w:val="22"/>
        </w:rPr>
        <w:t>JSP include directive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:A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numPr>
          <w:ilvl w:val="1"/>
          <w:numId w:val="53"/>
        </w:num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  <w:color w:val="444444"/>
        </w:rPr>
      </w:pPr>
      <w:hyperlink r:id="rId251" w:tooltip="toggle explanation" w:history="1">
        <w:r>
          <w:rPr>
            <w:rStyle w:val="Hyperlink"/>
            <w:rFonts w:ascii="inherit" w:hAnsi="inherit" w:cs="Arial"/>
            <w:caps/>
            <w:u w:val="none"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 xml:space="preserve">Which of the following can be used as scripting elements in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</w:t>
      </w:r>
      <w:proofErr w:type="spellEnd"/>
      <w:r>
        <w:rPr>
          <w:rFonts w:ascii="Arial" w:hAnsi="Arial" w:cs="Arial"/>
          <w:color w:val="444444"/>
          <w:sz w:val="22"/>
          <w:szCs w:val="22"/>
        </w:rPr>
        <w:t>?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212" type="#_x0000_t75" style="width:20.25pt;height:18pt" o:ole="">
            <v:imagedata r:id="rId206" o:title=""/>
          </v:shape>
          <w:control r:id="rId252" w:name="DefaultOcxName41" w:shapeid="_x0000_i1212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scriptlet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tag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211" type="#_x0000_t75" style="width:20.25pt;height:18pt" o:ole="">
            <v:imagedata r:id="rId206" o:title=""/>
          </v:shape>
          <w:control r:id="rId253" w:name="DefaultOcxName51" w:shapeid="_x0000_i1211"/>
        </w:object>
      </w:r>
      <w:r>
        <w:rPr>
          <w:rFonts w:ascii="Arial" w:hAnsi="Arial" w:cs="Arial"/>
          <w:color w:val="444444"/>
          <w:sz w:val="22"/>
          <w:szCs w:val="22"/>
        </w:rPr>
        <w:t>expression tag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210" type="#_x0000_t75" style="width:20.25pt;height:18pt" o:ole="">
            <v:imagedata r:id="rId206" o:title=""/>
          </v:shape>
          <w:control r:id="rId254" w:name="DefaultOcxName61" w:shapeid="_x0000_i1210"/>
        </w:object>
      </w:r>
      <w:r>
        <w:rPr>
          <w:rFonts w:ascii="Arial" w:hAnsi="Arial" w:cs="Arial"/>
          <w:color w:val="444444"/>
          <w:sz w:val="22"/>
          <w:szCs w:val="22"/>
        </w:rPr>
        <w:t>declaration tag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209" type="#_x0000_t75" style="width:20.25pt;height:18pt" o:ole="">
            <v:imagedata r:id="rId206" o:title=""/>
          </v:shape>
          <w:control r:id="rId255" w:name="DefaultOcxName71" w:shapeid="_x0000_i1209"/>
        </w:object>
      </w:r>
      <w:r>
        <w:rPr>
          <w:rFonts w:ascii="Arial" w:hAnsi="Arial" w:cs="Arial"/>
          <w:color w:val="444444"/>
          <w:sz w:val="22"/>
          <w:szCs w:val="22"/>
        </w:rPr>
        <w:t>All of the above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:D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numPr>
          <w:ilvl w:val="1"/>
          <w:numId w:val="53"/>
        </w:num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  <w:color w:val="444444"/>
        </w:rPr>
      </w:pPr>
      <w:hyperlink r:id="rId256" w:tooltip="toggle explanation" w:history="1">
        <w:r>
          <w:rPr>
            <w:rStyle w:val="Hyperlink"/>
            <w:rFonts w:ascii="inherit" w:hAnsi="inherit" w:cs="Arial"/>
            <w:caps/>
            <w:u w:val="none"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The code placed within _______ is </w:t>
      </w:r>
      <w:r>
        <w:rPr>
          <w:rStyle w:val="Emphasis"/>
          <w:rFonts w:ascii="inherit" w:hAnsi="inherit" w:cs="Arial"/>
          <w:color w:val="444444"/>
          <w:sz w:val="22"/>
          <w:szCs w:val="22"/>
          <w:bdr w:val="none" w:sz="0" w:space="0" w:color="auto" w:frame="1"/>
        </w:rPr>
        <w:t>written to the output stream of the response.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208" type="#_x0000_t75" style="width:20.25pt;height:18pt" o:ole="">
            <v:imagedata r:id="rId206" o:title=""/>
          </v:shape>
          <w:control r:id="rId257" w:name="DefaultOcxName81" w:shapeid="_x0000_i1208"/>
        </w:object>
      </w:r>
      <w:r>
        <w:rPr>
          <w:rFonts w:ascii="Arial" w:hAnsi="Arial" w:cs="Arial"/>
          <w:color w:val="444444"/>
          <w:sz w:val="22"/>
          <w:szCs w:val="22"/>
        </w:rPr>
        <w:t>declaration tag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207" type="#_x0000_t75" style="width:20.25pt;height:18pt" o:ole="">
            <v:imagedata r:id="rId206" o:title=""/>
          </v:shape>
          <w:control r:id="rId258" w:name="DefaultOcxName91" w:shapeid="_x0000_i1207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scriptlet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tag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206" type="#_x0000_t75" style="width:20.25pt;height:18pt" o:ole="">
            <v:imagedata r:id="rId206" o:title=""/>
          </v:shape>
          <w:control r:id="rId259" w:name="DefaultOcxName101" w:shapeid="_x0000_i1206"/>
        </w:object>
      </w:r>
      <w:r>
        <w:rPr>
          <w:rFonts w:ascii="Arial" w:hAnsi="Arial" w:cs="Arial"/>
          <w:color w:val="444444"/>
          <w:sz w:val="22"/>
          <w:szCs w:val="22"/>
        </w:rPr>
        <w:t>expression tag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205" type="#_x0000_t75" style="width:20.25pt;height:18pt" o:ole="">
            <v:imagedata r:id="rId206" o:title=""/>
          </v:shape>
          <w:control r:id="rId260" w:name="DefaultOcxName111" w:shapeid="_x0000_i1205"/>
        </w:object>
      </w:r>
      <w:r>
        <w:rPr>
          <w:rFonts w:ascii="Arial" w:hAnsi="Arial" w:cs="Arial"/>
          <w:color w:val="444444"/>
          <w:sz w:val="22"/>
          <w:szCs w:val="22"/>
        </w:rPr>
        <w:t>All of the above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:C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numPr>
          <w:ilvl w:val="1"/>
          <w:numId w:val="53"/>
        </w:num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  <w:color w:val="444444"/>
        </w:rPr>
      </w:pPr>
      <w:hyperlink r:id="rId261" w:tooltip="toggle explanation" w:history="1">
        <w:r>
          <w:rPr>
            <w:rStyle w:val="Hyperlink"/>
            <w:rFonts w:ascii="inherit" w:hAnsi="inherit" w:cs="Arial"/>
            <w:caps/>
            <w:u w:val="none"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HTMLPreformatted"/>
        <w:numPr>
          <w:ilvl w:val="0"/>
          <w:numId w:val="53"/>
        </w:numPr>
        <w:shd w:val="clear" w:color="auto" w:fill="FFFFFF"/>
        <w:tabs>
          <w:tab w:val="clear" w:pos="720"/>
        </w:tabs>
        <w:ind w:left="0"/>
        <w:textAlignment w:val="baseline"/>
        <w:rPr>
          <w:color w:val="444444"/>
        </w:rPr>
      </w:pPr>
      <w:r>
        <w:rPr>
          <w:rStyle w:val="HTMLCode"/>
          <w:rFonts w:eastAsiaTheme="majorEastAsia"/>
          <w:color w:val="444444"/>
        </w:rPr>
        <w:t>&lt;%</w:t>
      </w:r>
      <w:proofErr w:type="gramStart"/>
      <w:r>
        <w:rPr>
          <w:rStyle w:val="HTMLCode"/>
          <w:rFonts w:eastAsiaTheme="majorEastAsia"/>
          <w:color w:val="444444"/>
        </w:rPr>
        <w:t>=  statement</w:t>
      </w:r>
      <w:proofErr w:type="gramEnd"/>
      <w:r>
        <w:rPr>
          <w:rStyle w:val="HTMLCode"/>
          <w:rFonts w:eastAsiaTheme="majorEastAsia"/>
          <w:color w:val="444444"/>
        </w:rPr>
        <w:t xml:space="preserve"> %&gt;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This represents: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204" type="#_x0000_t75" style="width:20.25pt;height:18pt" o:ole="">
            <v:imagedata r:id="rId206" o:title=""/>
          </v:shape>
          <w:control r:id="rId262" w:name="DefaultOcxName121" w:shapeid="_x0000_i1204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scriptlet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tag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lastRenderedPageBreak/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203" type="#_x0000_t75" style="width:20.25pt;height:18pt" o:ole="">
            <v:imagedata r:id="rId206" o:title=""/>
          </v:shape>
          <w:control r:id="rId263" w:name="DefaultOcxName131" w:shapeid="_x0000_i1203"/>
        </w:object>
      </w:r>
      <w:r>
        <w:rPr>
          <w:rFonts w:ascii="Arial" w:hAnsi="Arial" w:cs="Arial"/>
          <w:color w:val="444444"/>
          <w:sz w:val="22"/>
          <w:szCs w:val="22"/>
        </w:rPr>
        <w:t>expression tag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202" type="#_x0000_t75" style="width:20.25pt;height:18pt" o:ole="">
            <v:imagedata r:id="rId206" o:title=""/>
          </v:shape>
          <w:control r:id="rId264" w:name="DefaultOcxName141" w:shapeid="_x0000_i1202"/>
        </w:object>
      </w:r>
      <w:r>
        <w:rPr>
          <w:rFonts w:ascii="Arial" w:hAnsi="Arial" w:cs="Arial"/>
          <w:color w:val="444444"/>
          <w:sz w:val="22"/>
          <w:szCs w:val="22"/>
        </w:rPr>
        <w:t>declaration tag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201" type="#_x0000_t75" style="width:20.25pt;height:18pt" o:ole="">
            <v:imagedata r:id="rId206" o:title=""/>
          </v:shape>
          <w:control r:id="rId265" w:name="DefaultOcxName151" w:shapeid="_x0000_i1201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taglib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directive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:B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numPr>
          <w:ilvl w:val="1"/>
          <w:numId w:val="53"/>
        </w:num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  <w:color w:val="444444"/>
        </w:rPr>
      </w:pPr>
      <w:hyperlink r:id="rId266" w:tooltip="toggle explanation" w:history="1">
        <w:r>
          <w:rPr>
            <w:rStyle w:val="Hyperlink"/>
            <w:rFonts w:ascii="inherit" w:hAnsi="inherit" w:cs="Arial"/>
            <w:caps/>
            <w:u w:val="none"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Which of the following scripting elements can be used to declare methods and fields?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200" type="#_x0000_t75" style="width:20.25pt;height:18pt" o:ole="">
            <v:imagedata r:id="rId206" o:title=""/>
          </v:shape>
          <w:control r:id="rId267" w:name="DefaultOcxName161" w:shapeid="_x0000_i1200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scriptlet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tag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99" type="#_x0000_t75" style="width:20.25pt;height:18pt" o:ole="">
            <v:imagedata r:id="rId206" o:title=""/>
          </v:shape>
          <w:control r:id="rId268" w:name="DefaultOcxName171" w:shapeid="_x0000_i1199"/>
        </w:object>
      </w:r>
      <w:r>
        <w:rPr>
          <w:rFonts w:ascii="Arial" w:hAnsi="Arial" w:cs="Arial"/>
          <w:color w:val="444444"/>
          <w:sz w:val="22"/>
          <w:szCs w:val="22"/>
        </w:rPr>
        <w:t>expression tag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98" type="#_x0000_t75" style="width:20.25pt;height:18pt" o:ole="">
            <v:imagedata r:id="rId206" o:title=""/>
          </v:shape>
          <w:control r:id="rId269" w:name="DefaultOcxName181" w:shapeid="_x0000_i1198"/>
        </w:object>
      </w:r>
      <w:r>
        <w:rPr>
          <w:rFonts w:ascii="Arial" w:hAnsi="Arial" w:cs="Arial"/>
          <w:color w:val="444444"/>
          <w:sz w:val="22"/>
          <w:szCs w:val="22"/>
        </w:rPr>
        <w:t>declaration tag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97" type="#_x0000_t75" style="width:20.25pt;height:18pt" o:ole="">
            <v:imagedata r:id="rId206" o:title=""/>
          </v:shape>
          <w:control r:id="rId270" w:name="DefaultOcxName191" w:shapeid="_x0000_i1197"/>
        </w:object>
      </w:r>
      <w:r>
        <w:rPr>
          <w:rFonts w:ascii="Arial" w:hAnsi="Arial" w:cs="Arial"/>
          <w:color w:val="444444"/>
          <w:sz w:val="22"/>
          <w:szCs w:val="22"/>
        </w:rPr>
        <w:t>All of the above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:C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numPr>
          <w:ilvl w:val="1"/>
          <w:numId w:val="53"/>
        </w:num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  <w:color w:val="444444"/>
        </w:rPr>
      </w:pPr>
      <w:hyperlink r:id="rId271" w:tooltip="toggle explanation" w:history="1">
        <w:r>
          <w:rPr>
            <w:rStyle w:val="Hyperlink"/>
            <w:rFonts w:ascii="inherit" w:hAnsi="inherit" w:cs="Arial"/>
            <w:caps/>
            <w:u w:val="none"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 xml:space="preserve">How many implicit objects are there in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</w:t>
      </w:r>
      <w:proofErr w:type="spellEnd"/>
      <w:r>
        <w:rPr>
          <w:rFonts w:ascii="Arial" w:hAnsi="Arial" w:cs="Arial"/>
          <w:color w:val="444444"/>
          <w:sz w:val="22"/>
          <w:szCs w:val="22"/>
        </w:rPr>
        <w:t>?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96" type="#_x0000_t75" style="width:20.25pt;height:18pt" o:ole="">
            <v:imagedata r:id="rId206" o:title=""/>
          </v:shape>
          <w:control r:id="rId272" w:name="DefaultOcxName201" w:shapeid="_x0000_i1196"/>
        </w:object>
      </w:r>
      <w:r>
        <w:rPr>
          <w:rFonts w:ascii="Arial" w:hAnsi="Arial" w:cs="Arial"/>
          <w:color w:val="444444"/>
          <w:sz w:val="22"/>
          <w:szCs w:val="22"/>
        </w:rPr>
        <w:t>7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95" type="#_x0000_t75" style="width:20.25pt;height:18pt" o:ole="">
            <v:imagedata r:id="rId206" o:title=""/>
          </v:shape>
          <w:control r:id="rId273" w:name="DefaultOcxName211" w:shapeid="_x0000_i1195"/>
        </w:object>
      </w:r>
      <w:r>
        <w:rPr>
          <w:rFonts w:ascii="Arial" w:hAnsi="Arial" w:cs="Arial"/>
          <w:color w:val="444444"/>
          <w:sz w:val="22"/>
          <w:szCs w:val="22"/>
        </w:rPr>
        <w:t>8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94" type="#_x0000_t75" style="width:20.25pt;height:18pt" o:ole="">
            <v:imagedata r:id="rId206" o:title=""/>
          </v:shape>
          <w:control r:id="rId274" w:name="DefaultOcxName221" w:shapeid="_x0000_i1194"/>
        </w:object>
      </w:r>
      <w:r>
        <w:rPr>
          <w:rFonts w:ascii="Arial" w:hAnsi="Arial" w:cs="Arial"/>
          <w:color w:val="444444"/>
          <w:sz w:val="22"/>
          <w:szCs w:val="22"/>
        </w:rPr>
        <w:t>9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93" type="#_x0000_t75" style="width:20.25pt;height:18pt" o:ole="">
            <v:imagedata r:id="rId206" o:title=""/>
          </v:shape>
          <w:control r:id="rId275" w:name="DefaultOcxName231" w:shapeid="_x0000_i1193"/>
        </w:object>
      </w:r>
      <w:r>
        <w:rPr>
          <w:rFonts w:ascii="Arial" w:hAnsi="Arial" w:cs="Arial"/>
          <w:color w:val="444444"/>
          <w:sz w:val="22"/>
          <w:szCs w:val="22"/>
        </w:rPr>
        <w:t>10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:C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numPr>
          <w:ilvl w:val="1"/>
          <w:numId w:val="53"/>
        </w:num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  <w:color w:val="444444"/>
        </w:rPr>
      </w:pPr>
      <w:hyperlink r:id="rId276" w:tooltip="toggle explanation" w:history="1">
        <w:r>
          <w:rPr>
            <w:rStyle w:val="Hyperlink"/>
            <w:rFonts w:ascii="inherit" w:hAnsi="inherit" w:cs="Arial"/>
            <w:caps/>
            <w:u w:val="none"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 xml:space="preserve">Which of the following are implicit objects in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</w:t>
      </w:r>
      <w:proofErr w:type="spellEnd"/>
      <w:r>
        <w:rPr>
          <w:rFonts w:ascii="Arial" w:hAnsi="Arial" w:cs="Arial"/>
          <w:color w:val="444444"/>
          <w:sz w:val="22"/>
          <w:szCs w:val="22"/>
        </w:rPr>
        <w:t>?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92" type="#_x0000_t75" style="width:20.25pt;height:18pt" o:ole="">
            <v:imagedata r:id="rId206" o:title=""/>
          </v:shape>
          <w:control r:id="rId277" w:name="DefaultOcxName241" w:shapeid="_x0000_i1192"/>
        </w:object>
      </w:r>
      <w:r>
        <w:rPr>
          <w:rFonts w:ascii="Arial" w:hAnsi="Arial" w:cs="Arial"/>
          <w:color w:val="444444"/>
          <w:sz w:val="22"/>
          <w:szCs w:val="22"/>
        </w:rPr>
        <w:t>request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91" type="#_x0000_t75" style="width:20.25pt;height:18pt" o:ole="">
            <v:imagedata r:id="rId206" o:title=""/>
          </v:shape>
          <w:control r:id="rId278" w:name="DefaultOcxName251" w:shapeid="_x0000_i1191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config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90" type="#_x0000_t75" style="width:20.25pt;height:18pt" o:ole="">
            <v:imagedata r:id="rId206" o:title=""/>
          </v:shape>
          <w:control r:id="rId279" w:name="DefaultOcxName261" w:shapeid="_x0000_i1190"/>
        </w:object>
      </w:r>
      <w:r>
        <w:rPr>
          <w:rFonts w:ascii="Arial" w:hAnsi="Arial" w:cs="Arial"/>
          <w:color w:val="444444"/>
          <w:sz w:val="22"/>
          <w:szCs w:val="22"/>
        </w:rPr>
        <w:t>application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89" type="#_x0000_t75" style="width:20.25pt;height:18pt" o:ole="">
            <v:imagedata r:id="rId206" o:title=""/>
          </v:shape>
          <w:control r:id="rId280" w:name="DefaultOcxName271" w:shapeid="_x0000_i1189"/>
        </w:object>
      </w:r>
      <w:r>
        <w:rPr>
          <w:rFonts w:ascii="Arial" w:hAnsi="Arial" w:cs="Arial"/>
          <w:color w:val="444444"/>
          <w:sz w:val="22"/>
          <w:szCs w:val="22"/>
        </w:rPr>
        <w:t>all of the above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:D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numPr>
          <w:ilvl w:val="1"/>
          <w:numId w:val="53"/>
        </w:num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  <w:color w:val="444444"/>
        </w:rPr>
      </w:pPr>
      <w:hyperlink r:id="rId281" w:tooltip="toggle explanation" w:history="1">
        <w:r>
          <w:rPr>
            <w:rStyle w:val="Hyperlink"/>
            <w:rFonts w:ascii="inherit" w:hAnsi="inherit" w:cs="Arial"/>
            <w:caps/>
            <w:u w:val="none"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 xml:space="preserve">Which of the following is not implicit object in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</w:t>
      </w:r>
      <w:proofErr w:type="spellEnd"/>
      <w:r>
        <w:rPr>
          <w:rFonts w:ascii="Arial" w:hAnsi="Arial" w:cs="Arial"/>
          <w:color w:val="444444"/>
          <w:sz w:val="22"/>
          <w:szCs w:val="22"/>
        </w:rPr>
        <w:t>?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88" type="#_x0000_t75" style="width:20.25pt;height:18pt" o:ole="">
            <v:imagedata r:id="rId206" o:title=""/>
          </v:shape>
          <w:control r:id="rId282" w:name="DefaultOcxName281" w:shapeid="_x0000_i1188"/>
        </w:object>
      </w:r>
      <w:r>
        <w:rPr>
          <w:rFonts w:ascii="Arial" w:hAnsi="Arial" w:cs="Arial"/>
          <w:color w:val="444444"/>
          <w:sz w:val="22"/>
          <w:szCs w:val="22"/>
        </w:rPr>
        <w:t>session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87" type="#_x0000_t75" style="width:20.25pt;height:18pt" o:ole="">
            <v:imagedata r:id="rId206" o:title=""/>
          </v:shape>
          <w:control r:id="rId283" w:name="DefaultOcxName291" w:shapeid="_x0000_i1187"/>
        </w:object>
      </w:r>
      <w:r>
        <w:rPr>
          <w:rFonts w:ascii="Arial" w:hAnsi="Arial" w:cs="Arial"/>
          <w:color w:val="444444"/>
          <w:sz w:val="22"/>
          <w:szCs w:val="22"/>
        </w:rPr>
        <w:t>page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lastRenderedPageBreak/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86" type="#_x0000_t75" style="width:20.25pt;height:18pt" o:ole="">
            <v:imagedata r:id="rId206" o:title=""/>
          </v:shape>
          <w:control r:id="rId284" w:name="DefaultOcxName301" w:shapeid="_x0000_i1186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pageContext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185" type="#_x0000_t75" style="width:20.25pt;height:18pt" o:ole="">
            <v:imagedata r:id="rId206" o:title=""/>
          </v:shape>
          <w:control r:id="rId285" w:name="DefaultOcxName311" w:shapeid="_x0000_i1185"/>
        </w:object>
      </w:r>
      <w:r>
        <w:rPr>
          <w:rFonts w:ascii="Arial" w:hAnsi="Arial" w:cs="Arial"/>
          <w:color w:val="444444"/>
          <w:sz w:val="22"/>
          <w:szCs w:val="22"/>
        </w:rPr>
        <w:t>cookies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:D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numPr>
          <w:ilvl w:val="1"/>
          <w:numId w:val="53"/>
        </w:num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  <w:color w:val="444444"/>
        </w:rPr>
      </w:pPr>
      <w:hyperlink r:id="rId286" w:tooltip="toggle explanation" w:history="1">
        <w:r>
          <w:rPr>
            <w:rStyle w:val="Hyperlink"/>
            <w:rFonts w:ascii="inherit" w:hAnsi="inherit" w:cs="Arial"/>
            <w:caps/>
            <w:u w:val="none"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rPr>
          <w:ins w:id="0" w:author="Unknown"/>
          <w:rFonts w:ascii="Times New Roman" w:hAnsi="Times New Roman" w:cs="Times New Roman"/>
          <w:sz w:val="24"/>
          <w:szCs w:val="24"/>
        </w:rPr>
      </w:pPr>
    </w:p>
    <w:p w:rsidR="00D23748" w:rsidRDefault="00D23748" w:rsidP="00D23748">
      <w:pPr>
        <w:pBdr>
          <w:bottom w:val="single" w:sz="12" w:space="1" w:color="auto"/>
        </w:pBdr>
        <w:shd w:val="clear" w:color="auto" w:fill="FFFFFF"/>
        <w:textAlignment w:val="baseline"/>
        <w:rPr>
          <w:ins w:id="1" w:author="Unknown"/>
          <w:rFonts w:ascii="Arial" w:hAnsi="Arial" w:cs="Arial"/>
          <w:color w:val="444444"/>
        </w:rPr>
      </w:pPr>
      <w:ins w:id="2" w:author="Unknown">
        <w:r>
          <w:rPr>
            <w:rFonts w:ascii="inherit" w:hAnsi="inherit" w:cs="Arial"/>
            <w:b/>
            <w:bCs/>
            <w:color w:val="555555"/>
            <w:bdr w:val="none" w:sz="0" w:space="0" w:color="auto" w:frame="1"/>
          </w:rPr>
          <w:t>Please Share this page</w:t>
        </w:r>
      </w:ins>
    </w:p>
    <w:p w:rsidR="00D23748" w:rsidRDefault="00D23748" w:rsidP="00D23748">
      <w:pPr>
        <w:pStyle w:val="Heading1"/>
        <w:spacing w:before="0"/>
        <w:textAlignment w:val="baseline"/>
        <w:rPr>
          <w:rFonts w:ascii="inherit" w:hAnsi="inherit"/>
          <w:b w:val="0"/>
          <w:bCs w:val="0"/>
          <w:color w:val="555555"/>
        </w:rPr>
      </w:pPr>
      <w:r>
        <w:rPr>
          <w:rFonts w:ascii="inherit" w:hAnsi="inherit"/>
          <w:b w:val="0"/>
          <w:bCs w:val="0"/>
          <w:color w:val="555555"/>
          <w:bdr w:val="none" w:sz="0" w:space="0" w:color="auto" w:frame="1"/>
        </w:rPr>
        <w:t>JSP MCQ Set 3</w:t>
      </w:r>
    </w:p>
    <w:p w:rsidR="00D23748" w:rsidRDefault="00D23748" w:rsidP="00D23748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ind w:left="0"/>
        <w:textAlignment w:val="baseline"/>
      </w:pPr>
      <w:r>
        <w:t>_________ can be used to get request information such as parameter, header information, remote address, server name, server port, content type, character encoding etc.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A.</w:t>
      </w:r>
      <w:proofErr w:type="gramEnd"/>
      <w:r>
        <w:object w:dxaOrig="405" w:dyaOrig="360">
          <v:shape id="_x0000_i1312" type="#_x0000_t75" style="width:20.25pt;height:18pt" o:ole="">
            <v:imagedata r:id="rId206" o:title=""/>
          </v:shape>
          <w:control r:id="rId287" w:name="DefaultOcxName35" w:shapeid="_x0000_i1312"/>
        </w:object>
      </w:r>
      <w:r>
        <w:t>JSP request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B.</w:t>
      </w:r>
      <w:proofErr w:type="gramEnd"/>
      <w:r>
        <w:object w:dxaOrig="405" w:dyaOrig="360">
          <v:shape id="_x0000_i1311" type="#_x0000_t75" style="width:20.25pt;height:18pt" o:ole="">
            <v:imagedata r:id="rId206" o:title=""/>
          </v:shape>
          <w:control r:id="rId288" w:name="DefaultOcxName113" w:shapeid="_x0000_i1311"/>
        </w:object>
      </w:r>
      <w:r>
        <w:t>JSP response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C.</w:t>
      </w:r>
      <w:proofErr w:type="gramEnd"/>
      <w:r>
        <w:object w:dxaOrig="405" w:dyaOrig="360">
          <v:shape id="_x0000_i1310" type="#_x0000_t75" style="width:20.25pt;height:18pt" o:ole="">
            <v:imagedata r:id="rId206" o:title=""/>
          </v:shape>
          <w:control r:id="rId289" w:name="DefaultOcxName213" w:shapeid="_x0000_i1310"/>
        </w:object>
      </w:r>
      <w:r>
        <w:t xml:space="preserve">JSP </w:t>
      </w:r>
      <w:proofErr w:type="spellStart"/>
      <w:r>
        <w:t>config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D.</w:t>
      </w:r>
      <w:proofErr w:type="gramEnd"/>
      <w:r>
        <w:object w:dxaOrig="405" w:dyaOrig="360">
          <v:shape id="_x0000_i1309" type="#_x0000_t75" style="width:20.25pt;height:18pt" o:ole="">
            <v:imagedata r:id="rId206" o:title=""/>
          </v:shape>
          <w:control r:id="rId290" w:name="DefaultOcxName34" w:shapeid="_x0000_i1309"/>
        </w:object>
      </w:r>
      <w:r>
        <w:t>JSP session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/>
          <w:b w:val="0"/>
          <w:bCs w:val="0"/>
          <w:color w:val="555555"/>
        </w:rPr>
      </w:pPr>
      <w:r>
        <w:rPr>
          <w:rFonts w:ascii="inherit" w:hAnsi="inherit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Times New Roman" w:hAnsi="Times New Roman"/>
        </w:rPr>
      </w:pPr>
      <w:r>
        <w:rPr>
          <w:rFonts w:ascii="inherit" w:hAnsi="inherit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Option :A</w:t>
      </w:r>
      <w:proofErr w:type="gramEnd"/>
      <w:r>
        <w:rPr>
          <w:rFonts w:ascii="inherit" w:hAnsi="inherit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numPr>
          <w:ilvl w:val="1"/>
          <w:numId w:val="54"/>
        </w:numPr>
        <w:shd w:val="clear" w:color="auto" w:fill="FFFFFF"/>
        <w:spacing w:after="0" w:line="240" w:lineRule="auto"/>
        <w:ind w:left="720"/>
        <w:textAlignment w:val="center"/>
      </w:pPr>
      <w:hyperlink r:id="rId291" w:tooltip="toggle explanation" w:history="1">
        <w:r>
          <w:rPr>
            <w:rStyle w:val="Hyperlink"/>
            <w:rFonts w:ascii="inherit" w:hAnsi="inherit"/>
            <w:caps/>
            <w:u w:val="none"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ind w:left="0"/>
        <w:textAlignment w:val="baseline"/>
      </w:pPr>
      <w:r>
        <w:t xml:space="preserve">The ________ object is created by the web container for each </w:t>
      </w:r>
      <w:proofErr w:type="spellStart"/>
      <w:r>
        <w:t>jsp</w:t>
      </w:r>
      <w:proofErr w:type="spellEnd"/>
      <w:r>
        <w:t xml:space="preserve"> page.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A.</w:t>
      </w:r>
      <w:proofErr w:type="gramEnd"/>
      <w:r>
        <w:object w:dxaOrig="405" w:dyaOrig="360">
          <v:shape id="_x0000_i1308" type="#_x0000_t75" style="width:20.25pt;height:18pt" o:ole="">
            <v:imagedata r:id="rId206" o:title=""/>
          </v:shape>
          <w:control r:id="rId292" w:name="DefaultOcxName42" w:shapeid="_x0000_i1308"/>
        </w:object>
      </w:r>
      <w:r>
        <w:t>application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B.</w:t>
      </w:r>
      <w:proofErr w:type="gramEnd"/>
      <w:r>
        <w:object w:dxaOrig="405" w:dyaOrig="360">
          <v:shape id="_x0000_i1307" type="#_x0000_t75" style="width:20.25pt;height:18pt" o:ole="">
            <v:imagedata r:id="rId206" o:title=""/>
          </v:shape>
          <w:control r:id="rId293" w:name="DefaultOcxName52" w:shapeid="_x0000_i1307"/>
        </w:object>
      </w:r>
      <w:proofErr w:type="spellStart"/>
      <w:r>
        <w:t>config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C.</w:t>
      </w:r>
      <w:proofErr w:type="gramEnd"/>
      <w:r>
        <w:object w:dxaOrig="405" w:dyaOrig="360">
          <v:shape id="_x0000_i1306" type="#_x0000_t75" style="width:20.25pt;height:18pt" o:ole="">
            <v:imagedata r:id="rId206" o:title=""/>
          </v:shape>
          <w:control r:id="rId294" w:name="DefaultOcxName62" w:shapeid="_x0000_i1306"/>
        </w:object>
      </w:r>
      <w:r>
        <w:t>exception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D.</w:t>
      </w:r>
      <w:proofErr w:type="gramEnd"/>
      <w:r>
        <w:object w:dxaOrig="405" w:dyaOrig="360">
          <v:shape id="_x0000_i1305" type="#_x0000_t75" style="width:20.25pt;height:18pt" o:ole="">
            <v:imagedata r:id="rId206" o:title=""/>
          </v:shape>
          <w:control r:id="rId295" w:name="DefaultOcxName72" w:shapeid="_x0000_i1305"/>
        </w:object>
      </w:r>
      <w:r>
        <w:t>All of the above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/>
          <w:b w:val="0"/>
          <w:bCs w:val="0"/>
          <w:color w:val="555555"/>
        </w:rPr>
      </w:pPr>
      <w:r>
        <w:rPr>
          <w:rFonts w:ascii="inherit" w:hAnsi="inherit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Times New Roman" w:hAnsi="Times New Roman"/>
        </w:rPr>
      </w:pPr>
      <w:r>
        <w:rPr>
          <w:rFonts w:ascii="inherit" w:hAnsi="inherit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Option :B</w:t>
      </w:r>
      <w:proofErr w:type="gramEnd"/>
      <w:r>
        <w:rPr>
          <w:rFonts w:ascii="inherit" w:hAnsi="inherit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numPr>
          <w:ilvl w:val="1"/>
          <w:numId w:val="54"/>
        </w:numPr>
        <w:shd w:val="clear" w:color="auto" w:fill="FFFFFF"/>
        <w:spacing w:after="0" w:line="240" w:lineRule="auto"/>
        <w:ind w:left="720"/>
        <w:textAlignment w:val="center"/>
      </w:pPr>
      <w:hyperlink r:id="rId296" w:tooltip="toggle explanation" w:history="1">
        <w:r>
          <w:rPr>
            <w:rStyle w:val="Hyperlink"/>
            <w:rFonts w:ascii="inherit" w:hAnsi="inherit"/>
            <w:caps/>
            <w:u w:val="none"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ind w:left="0"/>
        <w:textAlignment w:val="baseline"/>
      </w:pPr>
      <w:r>
        <w:t xml:space="preserve">This object can be used to get initialization parameter from </w:t>
      </w:r>
      <w:proofErr w:type="spellStart"/>
      <w:r>
        <w:t>configuaration</w:t>
      </w:r>
      <w:proofErr w:type="spellEnd"/>
      <w:r>
        <w:t xml:space="preserve"> file (web.xml)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A.</w:t>
      </w:r>
      <w:proofErr w:type="gramEnd"/>
      <w:r>
        <w:object w:dxaOrig="405" w:dyaOrig="360">
          <v:shape id="_x0000_i1304" type="#_x0000_t75" style="width:20.25pt;height:18pt" o:ole="">
            <v:imagedata r:id="rId206" o:title=""/>
          </v:shape>
          <w:control r:id="rId297" w:name="DefaultOcxName82" w:shapeid="_x0000_i1304"/>
        </w:object>
      </w:r>
      <w:proofErr w:type="spellStart"/>
      <w:r>
        <w:t>config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B.</w:t>
      </w:r>
      <w:proofErr w:type="gramEnd"/>
      <w:r>
        <w:object w:dxaOrig="405" w:dyaOrig="360">
          <v:shape id="_x0000_i1303" type="#_x0000_t75" style="width:20.25pt;height:18pt" o:ole="">
            <v:imagedata r:id="rId206" o:title=""/>
          </v:shape>
          <w:control r:id="rId298" w:name="DefaultOcxName92" w:shapeid="_x0000_i1303"/>
        </w:object>
      </w:r>
      <w:r>
        <w:t>application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C.</w:t>
      </w:r>
      <w:proofErr w:type="gramEnd"/>
      <w:r>
        <w:object w:dxaOrig="405" w:dyaOrig="360">
          <v:shape id="_x0000_i1302" type="#_x0000_t75" style="width:20.25pt;height:18pt" o:ole="">
            <v:imagedata r:id="rId206" o:title=""/>
          </v:shape>
          <w:control r:id="rId299" w:name="DefaultOcxName102" w:shapeid="_x0000_i1302"/>
        </w:object>
      </w:r>
      <w:r>
        <w:t>session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D.</w:t>
      </w:r>
      <w:proofErr w:type="gramEnd"/>
      <w:r>
        <w:object w:dxaOrig="405" w:dyaOrig="360">
          <v:shape id="_x0000_i1301" type="#_x0000_t75" style="width:20.25pt;height:18pt" o:ole="">
            <v:imagedata r:id="rId206" o:title=""/>
          </v:shape>
          <w:control r:id="rId300" w:name="DefaultOcxName112" w:shapeid="_x0000_i1301"/>
        </w:object>
      </w:r>
      <w:r>
        <w:t>request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/>
          <w:b w:val="0"/>
          <w:bCs w:val="0"/>
          <w:color w:val="555555"/>
        </w:rPr>
      </w:pPr>
      <w:r>
        <w:rPr>
          <w:rFonts w:ascii="inherit" w:hAnsi="inherit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Times New Roman" w:hAnsi="Times New Roman"/>
        </w:rPr>
      </w:pPr>
      <w:r>
        <w:rPr>
          <w:rFonts w:ascii="inherit" w:hAnsi="inherit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Option :B</w:t>
      </w:r>
      <w:proofErr w:type="gramEnd"/>
      <w:r>
        <w:rPr>
          <w:rFonts w:ascii="inherit" w:hAnsi="inherit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numPr>
          <w:ilvl w:val="1"/>
          <w:numId w:val="54"/>
        </w:numPr>
        <w:shd w:val="clear" w:color="auto" w:fill="FFFFFF"/>
        <w:spacing w:after="0" w:line="240" w:lineRule="auto"/>
        <w:ind w:left="720"/>
        <w:textAlignment w:val="center"/>
      </w:pPr>
      <w:hyperlink r:id="rId301" w:tooltip="toggle explanation" w:history="1">
        <w:r>
          <w:rPr>
            <w:rStyle w:val="Hyperlink"/>
            <w:rFonts w:ascii="inherit" w:hAnsi="inherit"/>
            <w:caps/>
            <w:u w:val="none"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ind w:left="0"/>
        <w:textAlignment w:val="baseline"/>
      </w:pPr>
      <w:r>
        <w:t xml:space="preserve">Which of the following is not a </w:t>
      </w:r>
      <w:proofErr w:type="spellStart"/>
      <w:r>
        <w:t>jsp</w:t>
      </w:r>
      <w:proofErr w:type="spellEnd"/>
      <w:r>
        <w:t xml:space="preserve"> directive element?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A.</w:t>
      </w:r>
      <w:proofErr w:type="gramEnd"/>
      <w:r>
        <w:object w:dxaOrig="405" w:dyaOrig="360">
          <v:shape id="_x0000_i1300" type="#_x0000_t75" style="width:20.25pt;height:18pt" o:ole="">
            <v:imagedata r:id="rId206" o:title=""/>
          </v:shape>
          <w:control r:id="rId302" w:name="DefaultOcxName122" w:shapeid="_x0000_i1300"/>
        </w:object>
      </w:r>
      <w:r>
        <w:t>page directive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B.</w:t>
      </w:r>
      <w:proofErr w:type="gramEnd"/>
      <w:r>
        <w:object w:dxaOrig="405" w:dyaOrig="360">
          <v:shape id="_x0000_i1299" type="#_x0000_t75" style="width:20.25pt;height:18pt" o:ole="">
            <v:imagedata r:id="rId206" o:title=""/>
          </v:shape>
          <w:control r:id="rId303" w:name="DefaultOcxName132" w:shapeid="_x0000_i1299"/>
        </w:object>
      </w:r>
      <w:r>
        <w:t>include directive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C.</w:t>
      </w:r>
      <w:proofErr w:type="gramEnd"/>
      <w:r>
        <w:object w:dxaOrig="405" w:dyaOrig="360">
          <v:shape id="_x0000_i1298" type="#_x0000_t75" style="width:20.25pt;height:18pt" o:ole="">
            <v:imagedata r:id="rId206" o:title=""/>
          </v:shape>
          <w:control r:id="rId304" w:name="DefaultOcxName142" w:shapeid="_x0000_i1298"/>
        </w:object>
      </w:r>
      <w:proofErr w:type="spellStart"/>
      <w:r>
        <w:t>taglib</w:t>
      </w:r>
      <w:proofErr w:type="spellEnd"/>
      <w:r>
        <w:t xml:space="preserve"> directive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D.</w:t>
      </w:r>
      <w:proofErr w:type="gramEnd"/>
      <w:r>
        <w:object w:dxaOrig="405" w:dyaOrig="360">
          <v:shape id="_x0000_i1297" type="#_x0000_t75" style="width:20.25pt;height:18pt" o:ole="">
            <v:imagedata r:id="rId206" o:title=""/>
          </v:shape>
          <w:control r:id="rId305" w:name="DefaultOcxName152" w:shapeid="_x0000_i1297"/>
        </w:object>
      </w:r>
      <w:r>
        <w:t>session directive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/>
          <w:b w:val="0"/>
          <w:bCs w:val="0"/>
          <w:color w:val="555555"/>
        </w:rPr>
      </w:pPr>
      <w:r>
        <w:rPr>
          <w:rFonts w:ascii="inherit" w:hAnsi="inherit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Times New Roman" w:hAnsi="Times New Roman"/>
        </w:rPr>
      </w:pPr>
      <w:r>
        <w:rPr>
          <w:rFonts w:ascii="inherit" w:hAnsi="inherit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Option :D</w:t>
      </w:r>
      <w:proofErr w:type="gramEnd"/>
      <w:r>
        <w:rPr>
          <w:rFonts w:ascii="inherit" w:hAnsi="inherit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numPr>
          <w:ilvl w:val="1"/>
          <w:numId w:val="54"/>
        </w:numPr>
        <w:shd w:val="clear" w:color="auto" w:fill="FFFFFF"/>
        <w:spacing w:after="0" w:line="240" w:lineRule="auto"/>
        <w:ind w:left="720"/>
        <w:textAlignment w:val="center"/>
      </w:pPr>
      <w:hyperlink r:id="rId306" w:tooltip="toggle explanation" w:history="1">
        <w:r>
          <w:rPr>
            <w:rStyle w:val="Hyperlink"/>
            <w:rFonts w:ascii="inherit" w:hAnsi="inherit"/>
            <w:caps/>
            <w:u w:val="none"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ind w:left="0"/>
        <w:textAlignment w:val="baseline"/>
      </w:pPr>
      <w:r>
        <w:t xml:space="preserve">The </w:t>
      </w:r>
      <w:proofErr w:type="spellStart"/>
      <w:r>
        <w:t>pageContext</w:t>
      </w:r>
      <w:proofErr w:type="spellEnd"/>
      <w:r>
        <w:t xml:space="preserve"> object can be used to set or get or remove attributes from which of the following scopes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A.</w:t>
      </w:r>
      <w:proofErr w:type="gramEnd"/>
      <w:r>
        <w:object w:dxaOrig="405" w:dyaOrig="360">
          <v:shape id="_x0000_i1296" type="#_x0000_t75" style="width:20.25pt;height:18pt" o:ole="">
            <v:imagedata r:id="rId206" o:title=""/>
          </v:shape>
          <w:control r:id="rId307" w:name="DefaultOcxName162" w:shapeid="_x0000_i1296"/>
        </w:object>
      </w:r>
      <w:r>
        <w:t>request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B.</w:t>
      </w:r>
      <w:proofErr w:type="gramEnd"/>
      <w:r>
        <w:object w:dxaOrig="405" w:dyaOrig="360">
          <v:shape id="_x0000_i1295" type="#_x0000_t75" style="width:20.25pt;height:18pt" o:ole="">
            <v:imagedata r:id="rId206" o:title=""/>
          </v:shape>
          <w:control r:id="rId308" w:name="DefaultOcxName172" w:shapeid="_x0000_i1295"/>
        </w:object>
      </w:r>
      <w:r>
        <w:t>session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C.</w:t>
      </w:r>
      <w:proofErr w:type="gramEnd"/>
      <w:r>
        <w:object w:dxaOrig="405" w:dyaOrig="360">
          <v:shape id="_x0000_i1294" type="#_x0000_t75" style="width:20.25pt;height:18pt" o:ole="">
            <v:imagedata r:id="rId206" o:title=""/>
          </v:shape>
          <w:control r:id="rId309" w:name="DefaultOcxName182" w:shapeid="_x0000_i1294"/>
        </w:object>
      </w:r>
      <w:r>
        <w:t>application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D.</w:t>
      </w:r>
      <w:proofErr w:type="gramEnd"/>
      <w:r>
        <w:object w:dxaOrig="405" w:dyaOrig="360">
          <v:shape id="_x0000_i1293" type="#_x0000_t75" style="width:20.25pt;height:18pt" o:ole="">
            <v:imagedata r:id="rId206" o:title=""/>
          </v:shape>
          <w:control r:id="rId310" w:name="DefaultOcxName192" w:shapeid="_x0000_i1293"/>
        </w:object>
      </w:r>
      <w:r>
        <w:t>All of the above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/>
          <w:b w:val="0"/>
          <w:bCs w:val="0"/>
          <w:color w:val="555555"/>
        </w:rPr>
      </w:pPr>
      <w:r>
        <w:rPr>
          <w:rFonts w:ascii="inherit" w:hAnsi="inherit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Times New Roman" w:hAnsi="Times New Roman"/>
        </w:rPr>
      </w:pPr>
      <w:r>
        <w:rPr>
          <w:rFonts w:ascii="inherit" w:hAnsi="inherit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Option :D</w:t>
      </w:r>
      <w:proofErr w:type="gramEnd"/>
      <w:r>
        <w:rPr>
          <w:rFonts w:ascii="inherit" w:hAnsi="inherit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numPr>
          <w:ilvl w:val="1"/>
          <w:numId w:val="54"/>
        </w:numPr>
        <w:shd w:val="clear" w:color="auto" w:fill="FFFFFF"/>
        <w:spacing w:after="0" w:line="240" w:lineRule="auto"/>
        <w:ind w:left="720"/>
        <w:textAlignment w:val="center"/>
      </w:pPr>
      <w:hyperlink r:id="rId311" w:tooltip="toggle explanation" w:history="1">
        <w:r>
          <w:rPr>
            <w:rStyle w:val="Hyperlink"/>
            <w:rFonts w:ascii="inherit" w:hAnsi="inherit"/>
            <w:caps/>
            <w:u w:val="none"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ind w:left="0"/>
        <w:textAlignment w:val="baseline"/>
      </w:pPr>
      <w:r>
        <w:t xml:space="preserve">Which of the following is not a </w:t>
      </w:r>
      <w:proofErr w:type="spellStart"/>
      <w:r>
        <w:t>jsp</w:t>
      </w:r>
      <w:proofErr w:type="spellEnd"/>
      <w:r>
        <w:t xml:space="preserve"> action tag?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A.</w:t>
      </w:r>
      <w:proofErr w:type="gramEnd"/>
      <w:r>
        <w:object w:dxaOrig="405" w:dyaOrig="360">
          <v:shape id="_x0000_i1292" type="#_x0000_t75" style="width:20.25pt;height:18pt" o:ole="">
            <v:imagedata r:id="rId206" o:title=""/>
          </v:shape>
          <w:control r:id="rId312" w:name="DefaultOcxName202" w:shapeid="_x0000_i1292"/>
        </w:object>
      </w:r>
      <w:proofErr w:type="spellStart"/>
      <w:r>
        <w:t>jsp:forward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B.</w:t>
      </w:r>
      <w:proofErr w:type="gramEnd"/>
      <w:r>
        <w:object w:dxaOrig="405" w:dyaOrig="360">
          <v:shape id="_x0000_i1291" type="#_x0000_t75" style="width:20.25pt;height:18pt" o:ole="">
            <v:imagedata r:id="rId206" o:title=""/>
          </v:shape>
          <w:control r:id="rId313" w:name="DefaultOcxName212" w:shapeid="_x0000_i1291"/>
        </w:object>
      </w:r>
      <w:proofErr w:type="spellStart"/>
      <w:r>
        <w:t>jsp:useBean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C.</w:t>
      </w:r>
      <w:proofErr w:type="gramEnd"/>
      <w:r>
        <w:object w:dxaOrig="405" w:dyaOrig="360">
          <v:shape id="_x0000_i1290" type="#_x0000_t75" style="width:20.25pt;height:18pt" o:ole="">
            <v:imagedata r:id="rId206" o:title=""/>
          </v:shape>
          <w:control r:id="rId314" w:name="DefaultOcxName222" w:shapeid="_x0000_i1290"/>
        </w:object>
      </w:r>
      <w:proofErr w:type="spellStart"/>
      <w:r>
        <w:t>jsp:setProperty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D.</w:t>
      </w:r>
      <w:proofErr w:type="gramEnd"/>
      <w:r>
        <w:object w:dxaOrig="405" w:dyaOrig="360">
          <v:shape id="_x0000_i1289" type="#_x0000_t75" style="width:20.25pt;height:18pt" o:ole="">
            <v:imagedata r:id="rId206" o:title=""/>
          </v:shape>
          <w:control r:id="rId315" w:name="DefaultOcxName232" w:shapeid="_x0000_i1289"/>
        </w:object>
      </w:r>
      <w:proofErr w:type="spellStart"/>
      <w:r>
        <w:t>jsp:setException</w:t>
      </w:r>
      <w:proofErr w:type="spellEnd"/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/>
          <w:b w:val="0"/>
          <w:bCs w:val="0"/>
          <w:color w:val="555555"/>
        </w:rPr>
      </w:pPr>
      <w:r>
        <w:rPr>
          <w:rFonts w:ascii="inherit" w:hAnsi="inherit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Times New Roman" w:hAnsi="Times New Roman"/>
        </w:rPr>
      </w:pPr>
      <w:r>
        <w:rPr>
          <w:rFonts w:ascii="inherit" w:hAnsi="inherit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Option :D</w:t>
      </w:r>
      <w:proofErr w:type="gramEnd"/>
      <w:r>
        <w:rPr>
          <w:rFonts w:ascii="inherit" w:hAnsi="inherit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numPr>
          <w:ilvl w:val="1"/>
          <w:numId w:val="54"/>
        </w:numPr>
        <w:shd w:val="clear" w:color="auto" w:fill="FFFFFF"/>
        <w:spacing w:after="0" w:line="240" w:lineRule="auto"/>
        <w:ind w:left="720"/>
        <w:textAlignment w:val="center"/>
      </w:pPr>
      <w:hyperlink r:id="rId316" w:tooltip="toggle explanation" w:history="1">
        <w:r>
          <w:rPr>
            <w:rStyle w:val="Hyperlink"/>
            <w:rFonts w:ascii="inherit" w:hAnsi="inherit"/>
            <w:caps/>
            <w:u w:val="none"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ind w:left="0"/>
        <w:textAlignment w:val="baseline"/>
      </w:pPr>
      <w:r>
        <w:t xml:space="preserve">Which of the following is/are </w:t>
      </w:r>
      <w:proofErr w:type="spellStart"/>
      <w:r>
        <w:t>jsp</w:t>
      </w:r>
      <w:proofErr w:type="spellEnd"/>
      <w:r>
        <w:t xml:space="preserve"> action tags?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A.</w:t>
      </w:r>
      <w:proofErr w:type="gramEnd"/>
      <w:r>
        <w:object w:dxaOrig="405" w:dyaOrig="360">
          <v:shape id="_x0000_i1288" type="#_x0000_t75" style="width:20.25pt;height:18pt" o:ole="">
            <v:imagedata r:id="rId206" o:title=""/>
          </v:shape>
          <w:control r:id="rId317" w:name="DefaultOcxName242" w:shapeid="_x0000_i1288"/>
        </w:object>
      </w:r>
      <w:proofErr w:type="spellStart"/>
      <w:r>
        <w:t>jsp:getProperty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B.</w:t>
      </w:r>
      <w:proofErr w:type="gramEnd"/>
      <w:r>
        <w:object w:dxaOrig="405" w:dyaOrig="360">
          <v:shape id="_x0000_i1287" type="#_x0000_t75" style="width:20.25pt;height:18pt" o:ole="">
            <v:imagedata r:id="rId206" o:title=""/>
          </v:shape>
          <w:control r:id="rId318" w:name="DefaultOcxName252" w:shapeid="_x0000_i1287"/>
        </w:object>
      </w:r>
      <w:proofErr w:type="spellStart"/>
      <w:r>
        <w:t>jsp:plugin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C.</w:t>
      </w:r>
      <w:proofErr w:type="gramEnd"/>
      <w:r>
        <w:object w:dxaOrig="405" w:dyaOrig="360">
          <v:shape id="_x0000_i1286" type="#_x0000_t75" style="width:20.25pt;height:18pt" o:ole="">
            <v:imagedata r:id="rId206" o:title=""/>
          </v:shape>
          <w:control r:id="rId319" w:name="DefaultOcxName262" w:shapeid="_x0000_i1286"/>
        </w:object>
      </w:r>
      <w:proofErr w:type="spellStart"/>
      <w:r>
        <w:t>jsp:fallback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D.</w:t>
      </w:r>
      <w:proofErr w:type="gramEnd"/>
      <w:r>
        <w:object w:dxaOrig="405" w:dyaOrig="360">
          <v:shape id="_x0000_i1285" type="#_x0000_t75" style="width:20.25pt;height:18pt" o:ole="">
            <v:imagedata r:id="rId206" o:title=""/>
          </v:shape>
          <w:control r:id="rId320" w:name="DefaultOcxName272" w:shapeid="_x0000_i1285"/>
        </w:object>
      </w:r>
      <w:r>
        <w:t>All of the above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/>
          <w:b w:val="0"/>
          <w:bCs w:val="0"/>
          <w:color w:val="555555"/>
        </w:rPr>
      </w:pPr>
      <w:r>
        <w:rPr>
          <w:rFonts w:ascii="inherit" w:hAnsi="inherit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Times New Roman" w:hAnsi="Times New Roman"/>
        </w:rPr>
      </w:pPr>
      <w:r>
        <w:rPr>
          <w:rFonts w:ascii="inherit" w:hAnsi="inherit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Option :D</w:t>
      </w:r>
      <w:proofErr w:type="gramEnd"/>
      <w:r>
        <w:rPr>
          <w:rFonts w:ascii="inherit" w:hAnsi="inherit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numPr>
          <w:ilvl w:val="1"/>
          <w:numId w:val="54"/>
        </w:numPr>
        <w:shd w:val="clear" w:color="auto" w:fill="FFFFFF"/>
        <w:spacing w:after="0" w:line="240" w:lineRule="auto"/>
        <w:ind w:left="720"/>
        <w:textAlignment w:val="center"/>
      </w:pPr>
      <w:hyperlink r:id="rId321" w:tooltip="toggle explanation" w:history="1">
        <w:r>
          <w:rPr>
            <w:rStyle w:val="Hyperlink"/>
            <w:rFonts w:ascii="inherit" w:hAnsi="inherit"/>
            <w:caps/>
            <w:u w:val="none"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ind w:left="0"/>
        <w:textAlignment w:val="baseline"/>
      </w:pPr>
      <w:r>
        <w:t xml:space="preserve">______ </w:t>
      </w:r>
      <w:proofErr w:type="gramStart"/>
      <w:r>
        <w:t>action</w:t>
      </w:r>
      <w:proofErr w:type="gramEnd"/>
      <w:r>
        <w:t xml:space="preserve"> tag helps embeds another components such as applet.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A.</w:t>
      </w:r>
      <w:proofErr w:type="gramEnd"/>
      <w:r>
        <w:object w:dxaOrig="405" w:dyaOrig="360">
          <v:shape id="_x0000_i1284" type="#_x0000_t75" style="width:20.25pt;height:18pt" o:ole="">
            <v:imagedata r:id="rId206" o:title=""/>
          </v:shape>
          <w:control r:id="rId322" w:name="DefaultOcxName282" w:shapeid="_x0000_i1284"/>
        </w:object>
      </w:r>
      <w:proofErr w:type="spellStart"/>
      <w:r>
        <w:t>jsp:plugin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B.</w:t>
      </w:r>
      <w:proofErr w:type="gramEnd"/>
      <w:r>
        <w:object w:dxaOrig="405" w:dyaOrig="360">
          <v:shape id="_x0000_i1283" type="#_x0000_t75" style="width:20.25pt;height:18pt" o:ole="">
            <v:imagedata r:id="rId206" o:title=""/>
          </v:shape>
          <w:control r:id="rId323" w:name="DefaultOcxName292" w:shapeid="_x0000_i1283"/>
        </w:object>
      </w:r>
      <w:proofErr w:type="spellStart"/>
      <w:r>
        <w:t>jsp:config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C.</w:t>
      </w:r>
      <w:proofErr w:type="gramEnd"/>
      <w:r>
        <w:object w:dxaOrig="405" w:dyaOrig="360">
          <v:shape id="_x0000_i1282" type="#_x0000_t75" style="width:20.25pt;height:18pt" o:ole="">
            <v:imagedata r:id="rId206" o:title=""/>
          </v:shape>
          <w:control r:id="rId324" w:name="DefaultOcxName302" w:shapeid="_x0000_i1282"/>
        </w:object>
      </w:r>
      <w:proofErr w:type="spellStart"/>
      <w:r>
        <w:t>jsp:setProperty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D.</w:t>
      </w:r>
      <w:proofErr w:type="gramEnd"/>
      <w:r>
        <w:object w:dxaOrig="405" w:dyaOrig="360">
          <v:shape id="_x0000_i1281" type="#_x0000_t75" style="width:20.25pt;height:18pt" o:ole="">
            <v:imagedata r:id="rId206" o:title=""/>
          </v:shape>
          <w:control r:id="rId325" w:name="DefaultOcxName312" w:shapeid="_x0000_i1281"/>
        </w:object>
      </w:r>
      <w:proofErr w:type="spellStart"/>
      <w:r>
        <w:t>jsp:fallback</w:t>
      </w:r>
      <w:proofErr w:type="spellEnd"/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/>
          <w:b w:val="0"/>
          <w:bCs w:val="0"/>
          <w:color w:val="555555"/>
        </w:rPr>
      </w:pPr>
      <w:r>
        <w:rPr>
          <w:rFonts w:ascii="inherit" w:hAnsi="inherit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Times New Roman" w:hAnsi="Times New Roman"/>
        </w:rPr>
      </w:pPr>
      <w:r>
        <w:rPr>
          <w:rFonts w:ascii="inherit" w:hAnsi="inherit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Option :A</w:t>
      </w:r>
      <w:proofErr w:type="gramEnd"/>
      <w:r>
        <w:rPr>
          <w:rFonts w:ascii="inherit" w:hAnsi="inherit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numPr>
          <w:ilvl w:val="1"/>
          <w:numId w:val="54"/>
        </w:numPr>
        <w:shd w:val="clear" w:color="auto" w:fill="FFFFFF"/>
        <w:spacing w:after="0" w:line="240" w:lineRule="auto"/>
        <w:ind w:left="720"/>
        <w:textAlignment w:val="center"/>
      </w:pPr>
      <w:hyperlink r:id="rId326" w:tooltip="toggle explanation" w:history="1">
        <w:r>
          <w:rPr>
            <w:rStyle w:val="Hyperlink"/>
            <w:rFonts w:ascii="inherit" w:hAnsi="inherit"/>
            <w:caps/>
            <w:u w:val="none"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rPr>
          <w:ins w:id="3" w:author="Unknown"/>
        </w:rPr>
      </w:pPr>
    </w:p>
    <w:p w:rsidR="00D23748" w:rsidRDefault="00D23748" w:rsidP="00D23748">
      <w:pPr>
        <w:textAlignment w:val="baseline"/>
        <w:rPr>
          <w:ins w:id="4" w:author="Unknown"/>
        </w:rPr>
      </w:pPr>
      <w:ins w:id="5" w:author="Unknown">
        <w:r>
          <w:rPr>
            <w:rFonts w:ascii="inherit" w:hAnsi="inherit"/>
            <w:b/>
            <w:bCs/>
            <w:color w:val="555555"/>
            <w:bdr w:val="none" w:sz="0" w:space="0" w:color="auto" w:frame="1"/>
          </w:rPr>
          <w:t>Please Share this page</w:t>
        </w:r>
      </w:ins>
    </w:p>
    <w:p w:rsidR="00D23748" w:rsidRDefault="00D23748" w:rsidP="00D23748">
      <w:ins w:id="6" w:author="Unknown">
        <w:r>
          <w:fldChar w:fldCharType="begin"/>
        </w:r>
        <w:r>
          <w:instrText xml:space="preserve"> HYPERLINK "https://www.linkedin.com/shareArticle?mini=true&amp;title=JSP%20MCQ%20Set%203&amp;summary=JSP%20MCQ%20-%20Test%20your%20jsp%20skills%20based%20on%20basic%20mcq%20multiple%20choice%20questions%20and%20answers%20from%20various%20topics%20of%20jsp.&amp;source=https://tutorialsinhand.com&amp;url=https://tutorialsinhand.com/aptitudes/jsp-mcq-aptitudes/jsp-mcqs/jsp-mcq-set-3.aspx" \o "Share on linkedin" </w:instrText>
        </w:r>
        <w:r>
          <w:fldChar w:fldCharType="separate"/>
        </w:r>
        <w:r>
          <w:rPr>
            <w:rFonts w:ascii="Arial" w:hAnsi="Arial" w:cs="Arial"/>
            <w:color w:val="8A4680"/>
            <w:u w:val="single"/>
            <w:bdr w:val="none" w:sz="0" w:space="0" w:color="auto" w:frame="1"/>
            <w:shd w:val="clear" w:color="auto" w:fill="FFFFFF"/>
          </w:rPr>
          <w:br/>
        </w:r>
        <w:r>
          <w:fldChar w:fldCharType="end"/>
        </w:r>
      </w:ins>
      <w:r>
        <w:t>_____________________</w:t>
      </w:r>
    </w:p>
    <w:p w:rsidR="00D23748" w:rsidRDefault="00D23748" w:rsidP="00D23748">
      <w:pPr>
        <w:pBdr>
          <w:bottom w:val="single" w:sz="12" w:space="1" w:color="auto"/>
        </w:pBdr>
      </w:pPr>
    </w:p>
    <w:p w:rsidR="00D23748" w:rsidRDefault="00D23748" w:rsidP="00D23748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  <w:bdr w:val="none" w:sz="0" w:space="0" w:color="auto" w:frame="1"/>
        </w:rPr>
        <w:t>JSP MCQ Set 4</w:t>
      </w:r>
    </w:p>
    <w:p w:rsidR="00D23748" w:rsidRDefault="00D23748" w:rsidP="00D23748">
      <w:pPr>
        <w:pStyle w:val="HTMLPreformatted"/>
        <w:numPr>
          <w:ilvl w:val="0"/>
          <w:numId w:val="55"/>
        </w:numPr>
        <w:shd w:val="clear" w:color="auto" w:fill="FFFFFF"/>
        <w:tabs>
          <w:tab w:val="clear" w:pos="720"/>
        </w:tabs>
        <w:ind w:left="0"/>
        <w:textAlignment w:val="baseline"/>
        <w:rPr>
          <w:color w:val="444444"/>
        </w:rPr>
      </w:pPr>
      <w:r>
        <w:rPr>
          <w:rStyle w:val="HTMLCode"/>
          <w:color w:val="444444"/>
        </w:rPr>
        <w:t>&lt;%@ page ... %&gt;</w:t>
      </w:r>
    </w:p>
    <w:p w:rsidR="00D23748" w:rsidRDefault="00D23748" w:rsidP="00D23748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Above </w:t>
      </w:r>
      <w:proofErr w:type="spellStart"/>
      <w:r>
        <w:rPr>
          <w:rFonts w:ascii="Arial" w:hAnsi="Arial" w:cs="Arial"/>
          <w:color w:val="444444"/>
        </w:rPr>
        <w:t>jsp</w:t>
      </w:r>
      <w:proofErr w:type="spellEnd"/>
      <w:r>
        <w:rPr>
          <w:rFonts w:ascii="Arial" w:hAnsi="Arial" w:cs="Arial"/>
          <w:color w:val="444444"/>
        </w:rPr>
        <w:t xml:space="preserve"> element defines page-dependent attributes, such as: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414" type="#_x0000_t75" style="width:20.25pt;height:18pt" o:ole="">
            <v:imagedata r:id="rId206" o:title=""/>
          </v:shape>
          <w:control r:id="rId327" w:name="DefaultOcxName37" w:shapeid="_x0000_i1414"/>
        </w:object>
      </w:r>
      <w:r>
        <w:rPr>
          <w:rFonts w:ascii="Arial" w:hAnsi="Arial" w:cs="Arial"/>
          <w:color w:val="444444"/>
          <w:sz w:val="22"/>
          <w:szCs w:val="22"/>
        </w:rPr>
        <w:t>scripting language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413" type="#_x0000_t75" style="width:20.25pt;height:18pt" o:ole="">
            <v:imagedata r:id="rId206" o:title=""/>
          </v:shape>
          <w:control r:id="rId328" w:name="DefaultOcxName115" w:shapeid="_x0000_i1413"/>
        </w:object>
      </w:r>
      <w:r>
        <w:rPr>
          <w:rFonts w:ascii="Arial" w:hAnsi="Arial" w:cs="Arial"/>
          <w:color w:val="444444"/>
          <w:sz w:val="22"/>
          <w:szCs w:val="22"/>
        </w:rPr>
        <w:t>error page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412" type="#_x0000_t75" style="width:20.25pt;height:18pt" o:ole="">
            <v:imagedata r:id="rId206" o:title=""/>
          </v:shape>
          <w:control r:id="rId329" w:name="DefaultOcxName215" w:shapeid="_x0000_i1412"/>
        </w:object>
      </w:r>
      <w:r>
        <w:rPr>
          <w:rFonts w:ascii="Arial" w:hAnsi="Arial" w:cs="Arial"/>
          <w:color w:val="444444"/>
          <w:sz w:val="22"/>
          <w:szCs w:val="22"/>
        </w:rPr>
        <w:t>buffering requirements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411" type="#_x0000_t75" style="width:20.25pt;height:18pt" o:ole="">
            <v:imagedata r:id="rId206" o:title=""/>
          </v:shape>
          <w:control r:id="rId330" w:name="DefaultOcxName36" w:shapeid="_x0000_i1411"/>
        </w:object>
      </w:r>
      <w:r>
        <w:rPr>
          <w:rFonts w:ascii="Arial" w:hAnsi="Arial" w:cs="Arial"/>
          <w:color w:val="444444"/>
          <w:sz w:val="22"/>
          <w:szCs w:val="22"/>
        </w:rPr>
        <w:t>All of the above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E.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410" type="#_x0000_t75" style="width:20.25pt;height:18pt" o:ole="">
            <v:imagedata r:id="rId206" o:title=""/>
          </v:shape>
          <w:control r:id="rId331" w:name="DefaultOcxName43" w:shapeid="_x0000_i1410"/>
        </w:object>
      </w:r>
      <w:r>
        <w:rPr>
          <w:rFonts w:ascii="Arial" w:hAnsi="Arial" w:cs="Arial"/>
          <w:color w:val="444444"/>
          <w:sz w:val="22"/>
          <w:szCs w:val="22"/>
        </w:rPr>
        <w:t>Only A &amp; B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:D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All of the above is the correct answer</w:t>
      </w:r>
    </w:p>
    <w:p w:rsidR="00D23748" w:rsidRDefault="00D23748" w:rsidP="00D23748">
      <w:pPr>
        <w:numPr>
          <w:ilvl w:val="1"/>
          <w:numId w:val="55"/>
        </w:num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  <w:color w:val="444444"/>
        </w:rPr>
      </w:pPr>
      <w:hyperlink r:id="rId332" w:tooltip="toggle explanation" w:history="1">
        <w:r>
          <w:rPr>
            <w:rStyle w:val="Hyperlink"/>
            <w:rFonts w:ascii="inherit" w:hAnsi="inherit" w:cs="Arial"/>
            <w:caps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HTMLPreformatted"/>
        <w:numPr>
          <w:ilvl w:val="0"/>
          <w:numId w:val="55"/>
        </w:numPr>
        <w:shd w:val="clear" w:color="auto" w:fill="FFFFFF"/>
        <w:tabs>
          <w:tab w:val="clear" w:pos="720"/>
        </w:tabs>
        <w:ind w:left="0"/>
        <w:textAlignment w:val="baseline"/>
        <w:rPr>
          <w:color w:val="444444"/>
        </w:rPr>
      </w:pPr>
      <w:r>
        <w:rPr>
          <w:rStyle w:val="HTMLCode"/>
          <w:color w:val="444444"/>
        </w:rPr>
        <w:t>&lt;%@ include ... %&gt;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 xml:space="preserve">This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element helps to: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409" type="#_x0000_t75" style="width:20.25pt;height:18pt" o:ole="">
            <v:imagedata r:id="rId206" o:title=""/>
          </v:shape>
          <w:control r:id="rId333" w:name="DefaultOcxName53" w:shapeid="_x0000_i1409"/>
        </w:object>
      </w:r>
      <w:r>
        <w:rPr>
          <w:rFonts w:ascii="Arial" w:hAnsi="Arial" w:cs="Arial"/>
          <w:color w:val="444444"/>
          <w:sz w:val="22"/>
          <w:szCs w:val="22"/>
        </w:rPr>
        <w:t>Includes a file during the translation phase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408" type="#_x0000_t75" style="width:20.25pt;height:18pt" o:ole="">
            <v:imagedata r:id="rId206" o:title=""/>
          </v:shape>
          <w:control r:id="rId334" w:name="DefaultOcxName63" w:shapeid="_x0000_i1408"/>
        </w:object>
      </w:r>
      <w:r>
        <w:rPr>
          <w:rFonts w:ascii="Arial" w:hAnsi="Arial" w:cs="Arial"/>
          <w:color w:val="444444"/>
          <w:sz w:val="22"/>
          <w:szCs w:val="22"/>
        </w:rPr>
        <w:t xml:space="preserve">Includes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plugins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during the translation phase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407" type="#_x0000_t75" style="width:20.25pt;height:18pt" o:ole="">
            <v:imagedata r:id="rId206" o:title=""/>
          </v:shape>
          <w:control r:id="rId335" w:name="DefaultOcxName73" w:shapeid="_x0000_i1407"/>
        </w:object>
      </w:r>
      <w:r>
        <w:rPr>
          <w:rFonts w:ascii="Arial" w:hAnsi="Arial" w:cs="Arial"/>
          <w:color w:val="444444"/>
          <w:sz w:val="22"/>
          <w:szCs w:val="22"/>
        </w:rPr>
        <w:t>Declares a tag library, containing custom actions, used in the page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406" type="#_x0000_t75" style="width:20.25pt;height:18pt" o:ole="">
            <v:imagedata r:id="rId206" o:title=""/>
          </v:shape>
          <w:control r:id="rId336" w:name="DefaultOcxName83" w:shapeid="_x0000_i1406"/>
        </w:object>
      </w:r>
      <w:r>
        <w:rPr>
          <w:rFonts w:ascii="Arial" w:hAnsi="Arial" w:cs="Arial"/>
          <w:color w:val="444444"/>
          <w:sz w:val="22"/>
          <w:szCs w:val="22"/>
        </w:rPr>
        <w:t xml:space="preserve">there is no such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element available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lastRenderedPageBreak/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:A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Includes a file during the translation phase is the correct answer</w:t>
      </w:r>
    </w:p>
    <w:p w:rsidR="00D23748" w:rsidRDefault="00D23748" w:rsidP="00D23748">
      <w:pPr>
        <w:numPr>
          <w:ilvl w:val="1"/>
          <w:numId w:val="55"/>
        </w:num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  <w:color w:val="444444"/>
        </w:rPr>
      </w:pPr>
      <w:hyperlink r:id="rId337" w:tooltip="toggle explanation" w:history="1">
        <w:r>
          <w:rPr>
            <w:rStyle w:val="Hyperlink"/>
            <w:rFonts w:ascii="inherit" w:hAnsi="inherit" w:cs="Arial"/>
            <w:caps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HTMLPreformatted"/>
        <w:numPr>
          <w:ilvl w:val="0"/>
          <w:numId w:val="55"/>
        </w:numPr>
        <w:shd w:val="clear" w:color="auto" w:fill="FFFFFF"/>
        <w:tabs>
          <w:tab w:val="clear" w:pos="720"/>
        </w:tabs>
        <w:ind w:left="0"/>
        <w:textAlignment w:val="baseline"/>
        <w:rPr>
          <w:color w:val="444444"/>
        </w:rPr>
      </w:pPr>
      <w:r>
        <w:rPr>
          <w:rStyle w:val="HTMLCode"/>
          <w:color w:val="444444"/>
        </w:rPr>
        <w:t xml:space="preserve">&lt;%@ </w:t>
      </w:r>
      <w:proofErr w:type="spellStart"/>
      <w:r>
        <w:rPr>
          <w:rStyle w:val="HTMLCode"/>
          <w:color w:val="444444"/>
        </w:rPr>
        <w:t>taglib</w:t>
      </w:r>
      <w:proofErr w:type="spellEnd"/>
      <w:r>
        <w:rPr>
          <w:rStyle w:val="HTMLCode"/>
          <w:color w:val="444444"/>
        </w:rPr>
        <w:t xml:space="preserve"> ... %&gt;</w:t>
      </w:r>
    </w:p>
    <w:p w:rsidR="00D23748" w:rsidRDefault="00D23748" w:rsidP="00D23748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proofErr w:type="gramStart"/>
      <w:r>
        <w:rPr>
          <w:rFonts w:ascii="Arial" w:hAnsi="Arial" w:cs="Arial"/>
          <w:color w:val="444444"/>
        </w:rPr>
        <w:t>above</w:t>
      </w:r>
      <w:proofErr w:type="gram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jsp</w:t>
      </w:r>
      <w:proofErr w:type="spellEnd"/>
      <w:r>
        <w:rPr>
          <w:rFonts w:ascii="Arial" w:hAnsi="Arial" w:cs="Arial"/>
          <w:color w:val="444444"/>
        </w:rPr>
        <w:t xml:space="preserve"> element is used to: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405" type="#_x0000_t75" style="width:20.25pt;height:18pt" o:ole="">
            <v:imagedata r:id="rId206" o:title=""/>
          </v:shape>
          <w:control r:id="rId338" w:name="DefaultOcxName93" w:shapeid="_x0000_i1405"/>
        </w:object>
      </w:r>
      <w:r>
        <w:rPr>
          <w:rFonts w:ascii="Arial" w:hAnsi="Arial" w:cs="Arial"/>
          <w:color w:val="444444"/>
          <w:sz w:val="22"/>
          <w:szCs w:val="22"/>
        </w:rPr>
        <w:t>Declare a tag library used in the page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404" type="#_x0000_t75" style="width:20.25pt;height:18pt" o:ole="">
            <v:imagedata r:id="rId206" o:title=""/>
          </v:shape>
          <w:control r:id="rId339" w:name="DefaultOcxName103" w:shapeid="_x0000_i1404"/>
        </w:object>
      </w:r>
      <w:r>
        <w:rPr>
          <w:rFonts w:ascii="Arial" w:hAnsi="Arial" w:cs="Arial"/>
          <w:color w:val="444444"/>
          <w:sz w:val="22"/>
          <w:szCs w:val="22"/>
        </w:rPr>
        <w:t>Declare scripting language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403" type="#_x0000_t75" style="width:20.25pt;height:18pt" o:ole="">
            <v:imagedata r:id="rId206" o:title=""/>
          </v:shape>
          <w:control r:id="rId340" w:name="DefaultOcxName114" w:shapeid="_x0000_i1403"/>
        </w:object>
      </w:r>
      <w:r>
        <w:rPr>
          <w:rFonts w:ascii="Arial" w:hAnsi="Arial" w:cs="Arial"/>
          <w:color w:val="444444"/>
          <w:sz w:val="22"/>
          <w:szCs w:val="22"/>
        </w:rPr>
        <w:t>Declare error page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402" type="#_x0000_t75" style="width:20.25pt;height:18pt" o:ole="">
            <v:imagedata r:id="rId206" o:title=""/>
          </v:shape>
          <w:control r:id="rId341" w:name="DefaultOcxName123" w:shapeid="_x0000_i1402"/>
        </w:object>
      </w:r>
      <w:r>
        <w:rPr>
          <w:rFonts w:ascii="Arial" w:hAnsi="Arial" w:cs="Arial"/>
          <w:color w:val="444444"/>
          <w:sz w:val="22"/>
          <w:szCs w:val="22"/>
        </w:rPr>
        <w:t>All of the above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:D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All of the above is the correct answer</w:t>
      </w:r>
    </w:p>
    <w:p w:rsidR="00D23748" w:rsidRDefault="00D23748" w:rsidP="00D23748">
      <w:pPr>
        <w:numPr>
          <w:ilvl w:val="1"/>
          <w:numId w:val="55"/>
        </w:num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  <w:color w:val="444444"/>
        </w:rPr>
      </w:pPr>
      <w:hyperlink r:id="rId342" w:tooltip="toggle explanation" w:history="1">
        <w:r>
          <w:rPr>
            <w:rStyle w:val="Hyperlink"/>
            <w:rFonts w:ascii="inherit" w:hAnsi="inherit" w:cs="Arial"/>
            <w:caps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 xml:space="preserve">Which of the following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element makes a JavaBeans component available in a page?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401" type="#_x0000_t75" style="width:20.25pt;height:18pt" o:ole="">
            <v:imagedata r:id="rId206" o:title=""/>
          </v:shape>
          <w:control r:id="rId343" w:name="DefaultOcxName133" w:shapeid="_x0000_i1401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jsp:useBean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element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400" type="#_x0000_t75" style="width:20.25pt;height:18pt" o:ole="">
            <v:imagedata r:id="rId206" o:title=""/>
          </v:shape>
          <w:control r:id="rId344" w:name="DefaultOcxName143" w:shapeid="_x0000_i1400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jsp:getProperty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element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399" type="#_x0000_t75" style="width:20.25pt;height:18pt" o:ole="">
            <v:imagedata r:id="rId206" o:title=""/>
          </v:shape>
          <w:control r:id="rId345" w:name="DefaultOcxName153" w:shapeid="_x0000_i1399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jsp:include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element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398" type="#_x0000_t75" style="width:20.25pt;height:18pt" o:ole="">
            <v:imagedata r:id="rId206" o:title=""/>
          </v:shape>
          <w:control r:id="rId346" w:name="DefaultOcxName163" w:shapeid="_x0000_i1398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jsp:plugin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element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:A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444444"/>
          <w:sz w:val="22"/>
          <w:szCs w:val="22"/>
        </w:rPr>
        <w:t>jsp:</w:t>
      </w:r>
      <w:proofErr w:type="gramEnd"/>
      <w:r>
        <w:rPr>
          <w:rFonts w:ascii="Arial" w:hAnsi="Arial" w:cs="Arial"/>
          <w:color w:val="444444"/>
          <w:sz w:val="22"/>
          <w:szCs w:val="22"/>
        </w:rPr>
        <w:t>useBean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is the correct answer</w:t>
      </w:r>
    </w:p>
    <w:p w:rsidR="00D23748" w:rsidRDefault="00D23748" w:rsidP="00D23748">
      <w:pPr>
        <w:numPr>
          <w:ilvl w:val="1"/>
          <w:numId w:val="55"/>
        </w:num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  <w:color w:val="444444"/>
        </w:rPr>
      </w:pPr>
      <w:hyperlink r:id="rId347" w:tooltip="toggle explanation" w:history="1">
        <w:r>
          <w:rPr>
            <w:rStyle w:val="Hyperlink"/>
            <w:rFonts w:ascii="inherit" w:hAnsi="inherit" w:cs="Arial"/>
            <w:caps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 xml:space="preserve">element in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is used to: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397" type="#_x0000_t75" style="width:20.25pt;height:18pt" o:ole="">
            <v:imagedata r:id="rId206" o:title=""/>
          </v:shape>
          <w:control r:id="rId348" w:name="DefaultOcxName173" w:shapeid="_x0000_i1397"/>
        </w:object>
      </w:r>
      <w:r>
        <w:rPr>
          <w:rFonts w:ascii="Arial" w:hAnsi="Arial" w:cs="Arial"/>
          <w:color w:val="444444"/>
          <w:sz w:val="22"/>
          <w:szCs w:val="22"/>
        </w:rPr>
        <w:t xml:space="preserve">Includes the response from a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servlet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during the request processing phase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396" type="#_x0000_t75" style="width:20.25pt;height:18pt" o:ole="">
            <v:imagedata r:id="rId206" o:title=""/>
          </v:shape>
          <w:control r:id="rId349" w:name="DefaultOcxName183" w:shapeid="_x0000_i1396"/>
        </w:object>
      </w:r>
      <w:r>
        <w:rPr>
          <w:rFonts w:ascii="Arial" w:hAnsi="Arial" w:cs="Arial"/>
          <w:color w:val="444444"/>
          <w:sz w:val="22"/>
          <w:szCs w:val="22"/>
        </w:rPr>
        <w:t>Includes the response from a JSP page during the request processing phase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395" type="#_x0000_t75" style="width:20.25pt;height:18pt" o:ole="">
            <v:imagedata r:id="rId206" o:title=""/>
          </v:shape>
          <w:control r:id="rId350" w:name="DefaultOcxName193" w:shapeid="_x0000_i1395"/>
        </w:object>
      </w:r>
      <w:r>
        <w:rPr>
          <w:rFonts w:ascii="Arial" w:hAnsi="Arial" w:cs="Arial"/>
          <w:color w:val="444444"/>
          <w:sz w:val="22"/>
          <w:szCs w:val="22"/>
        </w:rPr>
        <w:t>Includes a file during the translation phase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394" type="#_x0000_t75" style="width:20.25pt;height:18pt" o:ole="">
            <v:imagedata r:id="rId206" o:title=""/>
          </v:shape>
          <w:control r:id="rId351" w:name="DefaultOcxName203" w:shapeid="_x0000_i1394"/>
        </w:object>
      </w:r>
      <w:r>
        <w:rPr>
          <w:rFonts w:ascii="Arial" w:hAnsi="Arial" w:cs="Arial"/>
          <w:color w:val="444444"/>
          <w:sz w:val="22"/>
          <w:szCs w:val="22"/>
        </w:rPr>
        <w:t>All of the above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E.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393" type="#_x0000_t75" style="width:20.25pt;height:18pt" o:ole="">
            <v:imagedata r:id="rId206" o:title=""/>
          </v:shape>
          <w:control r:id="rId352" w:name="DefaultOcxName214" w:shapeid="_x0000_i1393"/>
        </w:object>
      </w:r>
      <w:r>
        <w:rPr>
          <w:rFonts w:ascii="Arial" w:hAnsi="Arial" w:cs="Arial"/>
          <w:color w:val="444444"/>
          <w:sz w:val="22"/>
          <w:szCs w:val="22"/>
        </w:rPr>
        <w:t>Only A &amp; B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:E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Only A &amp; B is the correct answer</w:t>
      </w:r>
    </w:p>
    <w:p w:rsidR="00D23748" w:rsidRDefault="00D23748" w:rsidP="00D23748">
      <w:pPr>
        <w:numPr>
          <w:ilvl w:val="1"/>
          <w:numId w:val="55"/>
        </w:num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  <w:color w:val="444444"/>
        </w:rPr>
      </w:pPr>
      <w:hyperlink r:id="rId353" w:tooltip="toggle explanation" w:history="1">
        <w:r>
          <w:rPr>
            <w:rStyle w:val="Hyperlink"/>
            <w:rFonts w:ascii="inherit" w:hAnsi="inherit" w:cs="Arial"/>
            <w:caps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spellStart"/>
      <w:r>
        <w:rPr>
          <w:rFonts w:ascii="Arial" w:hAnsi="Arial" w:cs="Arial"/>
          <w:color w:val="444444"/>
          <w:sz w:val="22"/>
          <w:szCs w:val="22"/>
        </w:rPr>
        <w:t>jsp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element is used to: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392" type="#_x0000_t75" style="width:20.25pt;height:18pt" o:ole="">
            <v:imagedata r:id="rId206" o:title=""/>
          </v:shape>
          <w:control r:id="rId354" w:name="DefaultOcxName223" w:shapeid="_x0000_i1392"/>
        </w:object>
      </w:r>
      <w:r>
        <w:rPr>
          <w:rFonts w:ascii="Arial" w:hAnsi="Arial" w:cs="Arial"/>
          <w:color w:val="444444"/>
          <w:sz w:val="22"/>
          <w:szCs w:val="22"/>
        </w:rPr>
        <w:t xml:space="preserve">Forwards the processing of a request to a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servlet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or JSP page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lastRenderedPageBreak/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391" type="#_x0000_t75" style="width:20.25pt;height:18pt" o:ole="">
            <v:imagedata r:id="rId206" o:title=""/>
          </v:shape>
          <w:control r:id="rId355" w:name="DefaultOcxName233" w:shapeid="_x0000_i1391"/>
        </w:object>
      </w:r>
      <w:r>
        <w:rPr>
          <w:rFonts w:ascii="Arial" w:hAnsi="Arial" w:cs="Arial"/>
          <w:color w:val="444444"/>
          <w:sz w:val="22"/>
          <w:szCs w:val="22"/>
        </w:rPr>
        <w:t xml:space="preserve">Forwards the processing of a request to a third party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plugins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390" type="#_x0000_t75" style="width:20.25pt;height:18pt" o:ole="">
            <v:imagedata r:id="rId206" o:title=""/>
          </v:shape>
          <w:control r:id="rId356" w:name="DefaultOcxName243" w:shapeid="_x0000_i1390"/>
        </w:object>
      </w:r>
      <w:r>
        <w:rPr>
          <w:rFonts w:ascii="Arial" w:hAnsi="Arial" w:cs="Arial"/>
          <w:color w:val="444444"/>
          <w:sz w:val="22"/>
          <w:szCs w:val="22"/>
        </w:rPr>
        <w:t xml:space="preserve">Adds a parameter value to a request handed off to another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servlet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or JSP page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389" type="#_x0000_t75" style="width:20.25pt;height:18pt" o:ole="">
            <v:imagedata r:id="rId206" o:title=""/>
          </v:shape>
          <w:control r:id="rId357" w:name="DefaultOcxName253" w:shapeid="_x0000_i1389"/>
        </w:object>
      </w:r>
      <w:r>
        <w:rPr>
          <w:rFonts w:ascii="Arial" w:hAnsi="Arial" w:cs="Arial"/>
          <w:color w:val="444444"/>
          <w:sz w:val="22"/>
          <w:szCs w:val="22"/>
        </w:rPr>
        <w:t xml:space="preserve">Includes the response from a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servlet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or JSP page during the request processing phase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:A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 xml:space="preserve">Forwards the processing of a request to a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servlet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or JSP page is the correct answer</w:t>
      </w:r>
    </w:p>
    <w:p w:rsidR="00D23748" w:rsidRDefault="00D23748" w:rsidP="00D23748">
      <w:pPr>
        <w:numPr>
          <w:ilvl w:val="1"/>
          <w:numId w:val="55"/>
        </w:num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  <w:color w:val="444444"/>
        </w:rPr>
      </w:pPr>
      <w:hyperlink r:id="rId358" w:tooltip="toggle explanation" w:history="1">
        <w:r>
          <w:rPr>
            <w:rStyle w:val="Hyperlink"/>
            <w:rFonts w:ascii="inherit" w:hAnsi="inherit" w:cs="Arial"/>
            <w:caps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 xml:space="preserve">Gets a property value from a JavaBeans component and adds it to the response in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388" type="#_x0000_t75" style="width:20.25pt;height:18pt" o:ole="">
            <v:imagedata r:id="rId206" o:title=""/>
          </v:shape>
          <w:control r:id="rId359" w:name="DefaultOcxName263" w:shapeid="_x0000_i1388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jsp:getProperty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element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387" type="#_x0000_t75" style="width:20.25pt;height:18pt" o:ole="">
            <v:imagedata r:id="rId206" o:title=""/>
          </v:shape>
          <w:control r:id="rId360" w:name="DefaultOcxName273" w:shapeid="_x0000_i1387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jsp:setProperty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element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386" type="#_x0000_t75" style="width:20.25pt;height:18pt" o:ole="">
            <v:imagedata r:id="rId206" o:title=""/>
          </v:shape>
          <w:control r:id="rId361" w:name="DefaultOcxName283" w:shapeid="_x0000_i1386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jsp:param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element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385" type="#_x0000_t75" style="width:20.25pt;height:18pt" o:ole="">
            <v:imagedata r:id="rId206" o:title=""/>
          </v:shape>
          <w:control r:id="rId362" w:name="DefaultOcxName293" w:shapeid="_x0000_i1385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jsp:includeProperty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element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:A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444444"/>
          <w:sz w:val="22"/>
          <w:szCs w:val="22"/>
        </w:rPr>
        <w:t>jsp:</w:t>
      </w:r>
      <w:proofErr w:type="gramEnd"/>
      <w:r>
        <w:rPr>
          <w:rFonts w:ascii="Arial" w:hAnsi="Arial" w:cs="Arial"/>
          <w:color w:val="444444"/>
          <w:sz w:val="22"/>
          <w:szCs w:val="22"/>
        </w:rPr>
        <w:t>getProperty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element is the correct answer</w:t>
      </w:r>
    </w:p>
    <w:p w:rsidR="00D23748" w:rsidRDefault="00D23748" w:rsidP="00D23748">
      <w:pPr>
        <w:numPr>
          <w:ilvl w:val="1"/>
          <w:numId w:val="55"/>
        </w:numPr>
        <w:shd w:val="clear" w:color="auto" w:fill="FFFFFF"/>
        <w:spacing w:after="0" w:line="240" w:lineRule="auto"/>
        <w:ind w:left="720"/>
        <w:textAlignment w:val="center"/>
        <w:rPr>
          <w:rFonts w:ascii="Arial" w:hAnsi="Arial" w:cs="Arial"/>
          <w:color w:val="444444"/>
        </w:rPr>
      </w:pPr>
      <w:hyperlink r:id="rId363" w:tooltip="toggle explanation" w:history="1">
        <w:r>
          <w:rPr>
            <w:rStyle w:val="Hyperlink"/>
            <w:rFonts w:ascii="inherit" w:hAnsi="inherit" w:cs="Arial"/>
            <w:caps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 xml:space="preserve">Generates HTML that contains the appropriate client browser-dependent elements (OBJECT or EMBED) needed to execute an Applet with the Java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Plugin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software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A.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384" type="#_x0000_t75" style="width:20.25pt;height:18pt" o:ole="">
            <v:imagedata r:id="rId206" o:title=""/>
          </v:shape>
          <w:control r:id="rId364" w:name="DefaultOcxName303" w:shapeid="_x0000_i1384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jsp:forward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element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B.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383" type="#_x0000_t75" style="width:20.25pt;height:18pt" o:ole="">
            <v:imagedata r:id="rId206" o:title=""/>
          </v:shape>
          <w:control r:id="rId365" w:name="DefaultOcxName313" w:shapeid="_x0000_i1383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jsp:plugin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element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C.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382" type="#_x0000_t75" style="width:20.25pt;height:18pt" o:ole="">
            <v:imagedata r:id="rId206" o:title=""/>
          </v:shape>
          <w:control r:id="rId366" w:name="DefaultOcxName321" w:shapeid="_x0000_i1382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jsp:setProperty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element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>
        <w:rPr>
          <w:rFonts w:ascii="inherit" w:hAnsi="inherit" w:cs="Arial"/>
          <w:b/>
          <w:bCs/>
          <w:color w:val="555555"/>
          <w:sz w:val="22"/>
          <w:szCs w:val="22"/>
          <w:bdr w:val="none" w:sz="0" w:space="0" w:color="auto" w:frame="1"/>
        </w:rPr>
        <w:t>D.</w:t>
      </w:r>
      <w:proofErr w:type="gramEnd"/>
      <w:r>
        <w:rPr>
          <w:rFonts w:ascii="Arial" w:hAnsi="Arial" w:cs="Arial"/>
          <w:color w:val="444444"/>
          <w:sz w:val="22"/>
          <w:szCs w:val="22"/>
        </w:rPr>
        <w:object w:dxaOrig="405" w:dyaOrig="360">
          <v:shape id="_x0000_i1381" type="#_x0000_t75" style="width:20.25pt;height:18pt" o:ole="">
            <v:imagedata r:id="rId206" o:title=""/>
          </v:shape>
          <w:control r:id="rId367" w:name="DefaultOcxName331" w:shapeid="_x0000_i1381"/>
        </w:object>
      </w:r>
      <w:proofErr w:type="spellStart"/>
      <w:r>
        <w:rPr>
          <w:rFonts w:ascii="Arial" w:hAnsi="Arial" w:cs="Arial"/>
          <w:color w:val="444444"/>
          <w:sz w:val="22"/>
          <w:szCs w:val="22"/>
        </w:rPr>
        <w:t>jsp:useBean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element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 w:cs="Arial"/>
          <w:b w:val="0"/>
          <w:bCs w:val="0"/>
          <w:color w:val="555555"/>
          <w:sz w:val="24"/>
          <w:szCs w:val="24"/>
        </w:rPr>
      </w:pPr>
      <w:r>
        <w:rPr>
          <w:rFonts w:ascii="inherit" w:hAnsi="inherit" w:cs="Arial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Option :B</w:t>
      </w:r>
      <w:proofErr w:type="gramEnd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444444"/>
          <w:sz w:val="22"/>
          <w:szCs w:val="22"/>
        </w:rPr>
        <w:t>jsp:</w:t>
      </w:r>
      <w:proofErr w:type="gramEnd"/>
      <w:r>
        <w:rPr>
          <w:rFonts w:ascii="Arial" w:hAnsi="Arial" w:cs="Arial"/>
          <w:color w:val="444444"/>
          <w:sz w:val="22"/>
          <w:szCs w:val="22"/>
        </w:rPr>
        <w:t>plugin</w:t>
      </w:r>
      <w:proofErr w:type="spellEnd"/>
      <w:r>
        <w:rPr>
          <w:rFonts w:ascii="Arial" w:hAnsi="Arial" w:cs="Arial"/>
          <w:color w:val="444444"/>
          <w:sz w:val="22"/>
          <w:szCs w:val="22"/>
        </w:rPr>
        <w:t xml:space="preserve"> element element is the correct answer</w:t>
      </w:r>
    </w:p>
    <w:p w:rsidR="00D23748" w:rsidRDefault="00D23748" w:rsidP="00D23748"/>
    <w:p w:rsidR="00D23748" w:rsidRDefault="00D23748" w:rsidP="00D23748">
      <w:pPr>
        <w:pStyle w:val="Heading1"/>
        <w:spacing w:before="0"/>
        <w:textAlignment w:val="baseline"/>
        <w:rPr>
          <w:rFonts w:ascii="inherit" w:hAnsi="inherit"/>
          <w:b w:val="0"/>
          <w:bCs w:val="0"/>
          <w:color w:val="555555"/>
        </w:rPr>
      </w:pPr>
      <w:r>
        <w:rPr>
          <w:rFonts w:ascii="inherit" w:hAnsi="inherit"/>
          <w:b w:val="0"/>
          <w:bCs w:val="0"/>
          <w:color w:val="555555"/>
          <w:bdr w:val="none" w:sz="0" w:space="0" w:color="auto" w:frame="1"/>
        </w:rPr>
        <w:t>JSP MCQ Set 5</w:t>
      </w:r>
    </w:p>
    <w:p w:rsidR="00D23748" w:rsidRDefault="00D23748" w:rsidP="00D23748">
      <w:pPr>
        <w:pStyle w:val="HTMLPreformatted"/>
        <w:numPr>
          <w:ilvl w:val="0"/>
          <w:numId w:val="56"/>
        </w:numPr>
        <w:shd w:val="clear" w:color="auto" w:fill="FFFFFF"/>
        <w:tabs>
          <w:tab w:val="clear" w:pos="720"/>
        </w:tabs>
        <w:ind w:left="0"/>
        <w:textAlignment w:val="baseline"/>
      </w:pPr>
      <w:r>
        <w:rPr>
          <w:rStyle w:val="HTMLCode"/>
        </w:rPr>
        <w:t xml:space="preserve">&lt;% ... %&gt; 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t>above</w:t>
      </w:r>
      <w:proofErr w:type="gramEnd"/>
      <w:r>
        <w:t xml:space="preserve"> </w:t>
      </w:r>
      <w:proofErr w:type="spellStart"/>
      <w:r>
        <w:t>jsp</w:t>
      </w:r>
      <w:proofErr w:type="spellEnd"/>
      <w:r>
        <w:t xml:space="preserve"> element is known as :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A.</w:t>
      </w:r>
      <w:proofErr w:type="gramEnd"/>
      <w:r>
        <w:object w:dxaOrig="405" w:dyaOrig="360">
          <v:shape id="_x0000_i1528" type="#_x0000_t75" style="width:20.25pt;height:18pt" o:ole="">
            <v:imagedata r:id="rId206" o:title=""/>
          </v:shape>
          <w:control r:id="rId368" w:name="DefaultOcxName39" w:shapeid="_x0000_i1528"/>
        </w:object>
      </w:r>
      <w:proofErr w:type="spellStart"/>
      <w:r>
        <w:t>scriptlet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B.</w:t>
      </w:r>
      <w:proofErr w:type="gramEnd"/>
      <w:r>
        <w:object w:dxaOrig="405" w:dyaOrig="360">
          <v:shape id="_x0000_i1527" type="#_x0000_t75" style="width:20.25pt;height:18pt" o:ole="">
            <v:imagedata r:id="rId206" o:title=""/>
          </v:shape>
          <w:control r:id="rId369" w:name="DefaultOcxName117" w:shapeid="_x0000_i1527"/>
        </w:object>
      </w:r>
      <w:r>
        <w:t>declaration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C.</w:t>
      </w:r>
      <w:proofErr w:type="gramEnd"/>
      <w:r>
        <w:object w:dxaOrig="405" w:dyaOrig="360">
          <v:shape id="_x0000_i1526" type="#_x0000_t75" style="width:20.25pt;height:18pt" o:ole="">
            <v:imagedata r:id="rId206" o:title=""/>
          </v:shape>
          <w:control r:id="rId370" w:name="DefaultOcxName217" w:shapeid="_x0000_i1526"/>
        </w:object>
      </w:r>
      <w:r>
        <w:t>expression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D.</w:t>
      </w:r>
      <w:proofErr w:type="gramEnd"/>
      <w:r>
        <w:object w:dxaOrig="405" w:dyaOrig="360">
          <v:shape id="_x0000_i1525" type="#_x0000_t75" style="width:20.25pt;height:18pt" o:ole="">
            <v:imagedata r:id="rId206" o:title=""/>
          </v:shape>
          <w:control r:id="rId371" w:name="DefaultOcxName38" w:shapeid="_x0000_i1525"/>
        </w:object>
      </w:r>
      <w:r>
        <w:t>beans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E.</w:t>
      </w:r>
      <w:proofErr w:type="gramEnd"/>
      <w:r>
        <w:object w:dxaOrig="405" w:dyaOrig="360">
          <v:shape id="_x0000_i1524" type="#_x0000_t75" style="width:20.25pt;height:18pt" o:ole="">
            <v:imagedata r:id="rId206" o:title=""/>
          </v:shape>
          <w:control r:id="rId372" w:name="DefaultOcxName44" w:shapeid="_x0000_i1524"/>
        </w:object>
      </w:r>
      <w:proofErr w:type="spellStart"/>
      <w:r>
        <w:t>taglib</w:t>
      </w:r>
      <w:proofErr w:type="spellEnd"/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/>
          <w:b w:val="0"/>
          <w:bCs w:val="0"/>
          <w:color w:val="555555"/>
        </w:rPr>
      </w:pPr>
      <w:r>
        <w:rPr>
          <w:rFonts w:ascii="inherit" w:hAnsi="inherit"/>
          <w:b w:val="0"/>
          <w:bCs w:val="0"/>
          <w:color w:val="555555"/>
        </w:rPr>
        <w:lastRenderedPageBreak/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Times New Roman" w:hAnsi="Times New Roman"/>
        </w:rPr>
      </w:pPr>
      <w:r>
        <w:rPr>
          <w:rFonts w:ascii="inherit" w:hAnsi="inherit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Option :A</w:t>
      </w:r>
      <w:proofErr w:type="gramEnd"/>
      <w:r>
        <w:rPr>
          <w:rFonts w:ascii="inherit" w:hAnsi="inherit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spellStart"/>
      <w:proofErr w:type="gramStart"/>
      <w:r>
        <w:t>scriptlet</w:t>
      </w:r>
      <w:proofErr w:type="spellEnd"/>
      <w:proofErr w:type="gramEnd"/>
      <w:r>
        <w:t> is the correct answer</w:t>
      </w:r>
    </w:p>
    <w:p w:rsidR="00D23748" w:rsidRDefault="00D23748" w:rsidP="00D23748">
      <w:pPr>
        <w:numPr>
          <w:ilvl w:val="1"/>
          <w:numId w:val="56"/>
        </w:numPr>
        <w:shd w:val="clear" w:color="auto" w:fill="FFFFFF"/>
        <w:spacing w:after="0" w:line="240" w:lineRule="auto"/>
        <w:ind w:left="720"/>
        <w:textAlignment w:val="center"/>
      </w:pPr>
      <w:hyperlink r:id="rId373" w:tooltip="toggle explanation" w:history="1">
        <w:r>
          <w:rPr>
            <w:rStyle w:val="Hyperlink"/>
            <w:rFonts w:ascii="inherit" w:hAnsi="inherit"/>
            <w:caps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HTMLPreformatted"/>
        <w:numPr>
          <w:ilvl w:val="0"/>
          <w:numId w:val="56"/>
        </w:numPr>
        <w:shd w:val="clear" w:color="auto" w:fill="FFFFFF"/>
        <w:tabs>
          <w:tab w:val="clear" w:pos="720"/>
        </w:tabs>
        <w:ind w:left="0"/>
        <w:textAlignment w:val="baseline"/>
      </w:pPr>
      <w:r>
        <w:rPr>
          <w:rStyle w:val="HTMLCode"/>
        </w:rPr>
        <w:t>&lt;%! ... %&gt;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t>above</w:t>
      </w:r>
      <w:proofErr w:type="gramEnd"/>
      <w:r>
        <w:t xml:space="preserve"> </w:t>
      </w:r>
      <w:proofErr w:type="spellStart"/>
      <w:r>
        <w:t>jsp</w:t>
      </w:r>
      <w:proofErr w:type="spellEnd"/>
      <w:r>
        <w:t xml:space="preserve"> element is known as: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A.</w:t>
      </w:r>
      <w:proofErr w:type="gramEnd"/>
      <w:r>
        <w:object w:dxaOrig="405" w:dyaOrig="360">
          <v:shape id="_x0000_i1523" type="#_x0000_t75" style="width:20.25pt;height:18pt" o:ole="">
            <v:imagedata r:id="rId206" o:title=""/>
          </v:shape>
          <w:control r:id="rId374" w:name="DefaultOcxName54" w:shapeid="_x0000_i1523"/>
        </w:object>
      </w:r>
      <w:proofErr w:type="spellStart"/>
      <w:r>
        <w:t>scriptlet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B.</w:t>
      </w:r>
      <w:proofErr w:type="gramEnd"/>
      <w:r>
        <w:object w:dxaOrig="405" w:dyaOrig="360">
          <v:shape id="_x0000_i1522" type="#_x0000_t75" style="width:20.25pt;height:18pt" o:ole="">
            <v:imagedata r:id="rId206" o:title=""/>
          </v:shape>
          <w:control r:id="rId375" w:name="DefaultOcxName64" w:shapeid="_x0000_i1522"/>
        </w:object>
      </w:r>
      <w:r>
        <w:t>expression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C.</w:t>
      </w:r>
      <w:proofErr w:type="gramEnd"/>
      <w:r>
        <w:object w:dxaOrig="405" w:dyaOrig="360">
          <v:shape id="_x0000_i1521" type="#_x0000_t75" style="width:20.25pt;height:18pt" o:ole="">
            <v:imagedata r:id="rId206" o:title=""/>
          </v:shape>
          <w:control r:id="rId376" w:name="DefaultOcxName74" w:shapeid="_x0000_i1521"/>
        </w:object>
      </w:r>
      <w:r>
        <w:t>declaration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D.</w:t>
      </w:r>
      <w:proofErr w:type="gramEnd"/>
      <w:r>
        <w:object w:dxaOrig="405" w:dyaOrig="360">
          <v:shape id="_x0000_i1520" type="#_x0000_t75" style="width:20.25pt;height:18pt" o:ole="">
            <v:imagedata r:id="rId206" o:title=""/>
          </v:shape>
          <w:control r:id="rId377" w:name="DefaultOcxName84" w:shapeid="_x0000_i1520"/>
        </w:object>
      </w:r>
      <w:r>
        <w:t>beans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E.</w:t>
      </w:r>
      <w:proofErr w:type="gramEnd"/>
      <w:r>
        <w:object w:dxaOrig="405" w:dyaOrig="360">
          <v:shape id="_x0000_i1519" type="#_x0000_t75" style="width:20.25pt;height:18pt" o:ole="">
            <v:imagedata r:id="rId206" o:title=""/>
          </v:shape>
          <w:control r:id="rId378" w:name="DefaultOcxName94" w:shapeid="_x0000_i1519"/>
        </w:object>
      </w:r>
      <w:proofErr w:type="spellStart"/>
      <w:r>
        <w:t>taglib</w:t>
      </w:r>
      <w:proofErr w:type="spellEnd"/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/>
          <w:b w:val="0"/>
          <w:bCs w:val="0"/>
          <w:color w:val="555555"/>
        </w:rPr>
      </w:pPr>
      <w:r>
        <w:rPr>
          <w:rFonts w:ascii="inherit" w:hAnsi="inherit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Times New Roman" w:hAnsi="Times New Roman"/>
        </w:rPr>
      </w:pPr>
      <w:r>
        <w:rPr>
          <w:rFonts w:ascii="inherit" w:hAnsi="inherit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Option :C</w:t>
      </w:r>
      <w:proofErr w:type="gramEnd"/>
      <w:r>
        <w:rPr>
          <w:rFonts w:ascii="inherit" w:hAnsi="inherit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Arial" w:hAnsi="Arial" w:cs="Arial"/>
          <w:sz w:val="22"/>
          <w:szCs w:val="22"/>
          <w:bdr w:val="none" w:sz="0" w:space="0" w:color="auto" w:frame="1"/>
        </w:rPr>
        <w:t>declaration</w:t>
      </w:r>
      <w:proofErr w:type="gramEnd"/>
      <w:r>
        <w:t> is the correct answer</w:t>
      </w:r>
    </w:p>
    <w:p w:rsidR="00D23748" w:rsidRDefault="00D23748" w:rsidP="00D23748">
      <w:pPr>
        <w:numPr>
          <w:ilvl w:val="1"/>
          <w:numId w:val="56"/>
        </w:numPr>
        <w:shd w:val="clear" w:color="auto" w:fill="FFFFFF"/>
        <w:spacing w:after="0" w:line="240" w:lineRule="auto"/>
        <w:ind w:left="720"/>
        <w:textAlignment w:val="center"/>
      </w:pPr>
      <w:hyperlink r:id="rId379" w:tooltip="toggle explanation" w:history="1">
        <w:r>
          <w:rPr>
            <w:rStyle w:val="Hyperlink"/>
            <w:rFonts w:ascii="inherit" w:hAnsi="inherit"/>
            <w:caps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ind w:left="0"/>
        <w:textAlignment w:val="baseline"/>
      </w:pPr>
      <w:r>
        <w:t xml:space="preserve">Which of the following is not correct statement related to </w:t>
      </w:r>
      <w:proofErr w:type="spellStart"/>
      <w:r>
        <w:t>jsp</w:t>
      </w:r>
      <w:proofErr w:type="spellEnd"/>
      <w:r>
        <w:t>?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A.</w:t>
      </w:r>
      <w:proofErr w:type="gramEnd"/>
      <w:r>
        <w:object w:dxaOrig="405" w:dyaOrig="360">
          <v:shape id="_x0000_i1518" type="#_x0000_t75" style="width:20.25pt;height:18pt" o:ole="">
            <v:imagedata r:id="rId206" o:title=""/>
          </v:shape>
          <w:control r:id="rId380" w:name="DefaultOcxName104" w:shapeid="_x0000_i1518"/>
        </w:object>
      </w:r>
      <w:r>
        <w:t>A JSP page cannot be sent as-is to the browser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B.</w:t>
      </w:r>
      <w:proofErr w:type="gramEnd"/>
      <w:r>
        <w:object w:dxaOrig="405" w:dyaOrig="360">
          <v:shape id="_x0000_i1517" type="#_x0000_t75" style="width:20.25pt;height:18pt" o:ole="">
            <v:imagedata r:id="rId206" o:title=""/>
          </v:shape>
          <w:control r:id="rId381" w:name="DefaultOcxName116" w:shapeid="_x0000_i1517"/>
        </w:object>
      </w:r>
      <w:r>
        <w:t>A JSP page can be sent as-is to the browser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C.</w:t>
      </w:r>
      <w:proofErr w:type="gramEnd"/>
      <w:r>
        <w:object w:dxaOrig="405" w:dyaOrig="360">
          <v:shape id="_x0000_i1516" type="#_x0000_t75" style="width:20.25pt;height:18pt" o:ole="">
            <v:imagedata r:id="rId206" o:title=""/>
          </v:shape>
          <w:control r:id="rId382" w:name="DefaultOcxName124" w:shapeid="_x0000_i1516"/>
        </w:object>
      </w:r>
      <w:r>
        <w:t xml:space="preserve">The JSP container is often implemented as a </w:t>
      </w:r>
      <w:proofErr w:type="spellStart"/>
      <w:r>
        <w:t>servlet</w:t>
      </w:r>
      <w:proofErr w:type="spellEnd"/>
      <w:r>
        <w:t xml:space="preserve"> configured to handle all requests for JSP pages.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D.</w:t>
      </w:r>
      <w:proofErr w:type="gramEnd"/>
      <w:r>
        <w:object w:dxaOrig="405" w:dyaOrig="360">
          <v:shape id="_x0000_i1515" type="#_x0000_t75" style="width:20.25pt;height:18pt" o:ole="">
            <v:imagedata r:id="rId206" o:title=""/>
          </v:shape>
          <w:control r:id="rId383" w:name="DefaultOcxName134" w:shapeid="_x0000_i1515"/>
        </w:object>
      </w:r>
      <w:r>
        <w:t xml:space="preserve">A JSP container is responsible for converting the JSP page into a </w:t>
      </w:r>
      <w:proofErr w:type="spellStart"/>
      <w:r>
        <w:t>servlet</w:t>
      </w:r>
      <w:proofErr w:type="spellEnd"/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/>
          <w:b w:val="0"/>
          <w:bCs w:val="0"/>
          <w:color w:val="555555"/>
        </w:rPr>
      </w:pPr>
      <w:r>
        <w:rPr>
          <w:rFonts w:ascii="inherit" w:hAnsi="inherit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Times New Roman" w:hAnsi="Times New Roman"/>
        </w:rPr>
      </w:pPr>
      <w:r>
        <w:rPr>
          <w:rFonts w:ascii="inherit" w:hAnsi="inherit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Option :B</w:t>
      </w:r>
      <w:proofErr w:type="gramEnd"/>
      <w:r>
        <w:rPr>
          <w:rFonts w:ascii="inherit" w:hAnsi="inherit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rFonts w:ascii="Arial" w:hAnsi="Arial" w:cs="Arial"/>
          <w:bdr w:val="none" w:sz="0" w:space="0" w:color="auto" w:frame="1"/>
        </w:rPr>
        <w:t>A JSP page can be sent as-is to the browser</w:t>
      </w:r>
      <w:r>
        <w:t> is the correct answer</w:t>
      </w:r>
    </w:p>
    <w:p w:rsidR="00D23748" w:rsidRDefault="00D23748" w:rsidP="00D23748">
      <w:pPr>
        <w:numPr>
          <w:ilvl w:val="1"/>
          <w:numId w:val="56"/>
        </w:numPr>
        <w:shd w:val="clear" w:color="auto" w:fill="FFFFFF"/>
        <w:spacing w:after="0" w:line="240" w:lineRule="auto"/>
        <w:ind w:left="720"/>
        <w:textAlignment w:val="center"/>
      </w:pPr>
      <w:hyperlink r:id="rId384" w:tooltip="toggle explanation" w:history="1">
        <w:r>
          <w:rPr>
            <w:rStyle w:val="Hyperlink"/>
            <w:rFonts w:ascii="inherit" w:hAnsi="inherit"/>
            <w:caps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ind w:left="0"/>
        <w:textAlignment w:val="baseline"/>
      </w:pPr>
      <w:r>
        <w:t xml:space="preserve">A </w:t>
      </w:r>
      <w:proofErr w:type="spellStart"/>
      <w:r>
        <w:t>servlet</w:t>
      </w:r>
      <w:proofErr w:type="spellEnd"/>
      <w:r>
        <w:t xml:space="preserve"> container and a JSP container are often combined into one package under the name: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A.</w:t>
      </w:r>
      <w:proofErr w:type="gramEnd"/>
      <w:r>
        <w:object w:dxaOrig="405" w:dyaOrig="360">
          <v:shape id="_x0000_i1514" type="#_x0000_t75" style="width:20.25pt;height:18pt" o:ole="">
            <v:imagedata r:id="rId206" o:title=""/>
          </v:shape>
          <w:control r:id="rId385" w:name="DefaultOcxName144" w:shapeid="_x0000_i1514"/>
        </w:object>
      </w:r>
      <w:r>
        <w:t>Web services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B.</w:t>
      </w:r>
      <w:proofErr w:type="gramEnd"/>
      <w:r>
        <w:object w:dxaOrig="405" w:dyaOrig="360">
          <v:shape id="_x0000_i1513" type="#_x0000_t75" style="width:20.25pt;height:18pt" o:ole="">
            <v:imagedata r:id="rId206" o:title=""/>
          </v:shape>
          <w:control r:id="rId386" w:name="DefaultOcxName154" w:shapeid="_x0000_i1513"/>
        </w:object>
      </w:r>
      <w:proofErr w:type="spellStart"/>
      <w:r>
        <w:t>Microservices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C.</w:t>
      </w:r>
      <w:proofErr w:type="gramEnd"/>
      <w:r>
        <w:object w:dxaOrig="405" w:dyaOrig="360">
          <v:shape id="_x0000_i1512" type="#_x0000_t75" style="width:20.25pt;height:18pt" o:ole="">
            <v:imagedata r:id="rId206" o:title=""/>
          </v:shape>
          <w:control r:id="rId387" w:name="DefaultOcxName164" w:shapeid="_x0000_i1512"/>
        </w:object>
      </w:r>
      <w:r>
        <w:t>Interface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D.</w:t>
      </w:r>
      <w:proofErr w:type="gramEnd"/>
      <w:r>
        <w:object w:dxaOrig="405" w:dyaOrig="360">
          <v:shape id="_x0000_i1511" type="#_x0000_t75" style="width:20.25pt;height:18pt" o:ole="">
            <v:imagedata r:id="rId206" o:title=""/>
          </v:shape>
          <w:control r:id="rId388" w:name="DefaultOcxName174" w:shapeid="_x0000_i1511"/>
        </w:object>
      </w:r>
      <w:r>
        <w:t>IOC container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E.</w:t>
      </w:r>
      <w:proofErr w:type="gramEnd"/>
      <w:r>
        <w:object w:dxaOrig="405" w:dyaOrig="360">
          <v:shape id="_x0000_i1510" type="#_x0000_t75" style="width:20.25pt;height:18pt" o:ole="">
            <v:imagedata r:id="rId206" o:title=""/>
          </v:shape>
          <w:control r:id="rId389" w:name="DefaultOcxName184" w:shapeid="_x0000_i1510"/>
        </w:object>
      </w:r>
      <w:r>
        <w:t>Web container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/>
          <w:b w:val="0"/>
          <w:bCs w:val="0"/>
          <w:color w:val="555555"/>
        </w:rPr>
      </w:pPr>
      <w:r>
        <w:rPr>
          <w:rFonts w:ascii="inherit" w:hAnsi="inherit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Times New Roman" w:hAnsi="Times New Roman"/>
        </w:rPr>
      </w:pPr>
      <w:r>
        <w:rPr>
          <w:rFonts w:ascii="inherit" w:hAnsi="inherit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Option :E</w:t>
      </w:r>
      <w:proofErr w:type="gramEnd"/>
      <w:r>
        <w:rPr>
          <w:rFonts w:ascii="inherit" w:hAnsi="inherit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Arial" w:hAnsi="Arial" w:cs="Arial"/>
          <w:bdr w:val="none" w:sz="0" w:space="0" w:color="auto" w:frame="1"/>
        </w:rPr>
        <w:t>web</w:t>
      </w:r>
      <w:proofErr w:type="gramEnd"/>
      <w:r>
        <w:rPr>
          <w:rFonts w:ascii="Arial" w:hAnsi="Arial" w:cs="Arial"/>
          <w:bdr w:val="none" w:sz="0" w:space="0" w:color="auto" w:frame="1"/>
        </w:rPr>
        <w:t xml:space="preserve"> container</w:t>
      </w:r>
      <w:r>
        <w:t> is the correct answer</w:t>
      </w:r>
    </w:p>
    <w:p w:rsidR="00D23748" w:rsidRDefault="00D23748" w:rsidP="00D23748">
      <w:pPr>
        <w:numPr>
          <w:ilvl w:val="1"/>
          <w:numId w:val="56"/>
        </w:numPr>
        <w:shd w:val="clear" w:color="auto" w:fill="FFFFFF"/>
        <w:spacing w:after="0" w:line="240" w:lineRule="auto"/>
        <w:ind w:left="720"/>
        <w:textAlignment w:val="center"/>
      </w:pPr>
      <w:hyperlink r:id="rId390" w:tooltip="toggle explanation" w:history="1">
        <w:r>
          <w:rPr>
            <w:rStyle w:val="Hyperlink"/>
            <w:rFonts w:ascii="inherit" w:hAnsi="inherit"/>
            <w:caps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ind w:left="0"/>
        <w:textAlignment w:val="baseline"/>
      </w:pPr>
      <w:r>
        <w:lastRenderedPageBreak/>
        <w:t xml:space="preserve">Which of the following are scopes provided by </w:t>
      </w:r>
      <w:proofErr w:type="spellStart"/>
      <w:r>
        <w:t>jsp</w:t>
      </w:r>
      <w:proofErr w:type="spellEnd"/>
      <w:r>
        <w:t>: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A.</w:t>
      </w:r>
      <w:proofErr w:type="gramEnd"/>
      <w:r>
        <w:object w:dxaOrig="405" w:dyaOrig="360">
          <v:shape id="_x0000_i1509" type="#_x0000_t75" style="width:20.25pt;height:18pt" o:ole="">
            <v:imagedata r:id="rId206" o:title=""/>
          </v:shape>
          <w:control r:id="rId391" w:name="DefaultOcxName194" w:shapeid="_x0000_i1509"/>
        </w:object>
      </w:r>
      <w:r>
        <w:t>Page, Request, Session, Global-Session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B.</w:t>
      </w:r>
      <w:proofErr w:type="gramEnd"/>
      <w:r>
        <w:object w:dxaOrig="405" w:dyaOrig="360">
          <v:shape id="_x0000_i1508" type="#_x0000_t75" style="width:20.25pt;height:18pt" o:ole="">
            <v:imagedata r:id="rId206" o:title=""/>
          </v:shape>
          <w:control r:id="rId392" w:name="DefaultOcxName204" w:shapeid="_x0000_i1508"/>
        </w:object>
      </w:r>
      <w:r>
        <w:t>Page, Request, Session, Application, Global-Session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C.</w:t>
      </w:r>
      <w:proofErr w:type="gramEnd"/>
      <w:r>
        <w:object w:dxaOrig="405" w:dyaOrig="360">
          <v:shape id="_x0000_i1507" type="#_x0000_t75" style="width:20.25pt;height:18pt" o:ole="">
            <v:imagedata r:id="rId206" o:title=""/>
          </v:shape>
          <w:control r:id="rId393" w:name="DefaultOcxName216" w:shapeid="_x0000_i1507"/>
        </w:object>
      </w:r>
      <w:r>
        <w:t>Page, Request, Session, Application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D.</w:t>
      </w:r>
      <w:proofErr w:type="gramEnd"/>
      <w:r>
        <w:object w:dxaOrig="405" w:dyaOrig="360">
          <v:shape id="_x0000_i1506" type="#_x0000_t75" style="width:20.25pt;height:18pt" o:ole="">
            <v:imagedata r:id="rId206" o:title=""/>
          </v:shape>
          <w:control r:id="rId394" w:name="DefaultOcxName224" w:shapeid="_x0000_i1506"/>
        </w:object>
      </w:r>
      <w:r>
        <w:t>Page, Request, Session, Application, Response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E.</w:t>
      </w:r>
      <w:proofErr w:type="gramEnd"/>
      <w:r>
        <w:object w:dxaOrig="405" w:dyaOrig="360">
          <v:shape id="_x0000_i1505" type="#_x0000_t75" style="width:20.25pt;height:18pt" o:ole="">
            <v:imagedata r:id="rId206" o:title=""/>
          </v:shape>
          <w:control r:id="rId395" w:name="DefaultOcxName234" w:shapeid="_x0000_i1505"/>
        </w:object>
      </w:r>
      <w:r>
        <w:t>Page, Request, Session, Application, Response, Global-Session</w:t>
      </w:r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/>
          <w:b w:val="0"/>
          <w:bCs w:val="0"/>
          <w:color w:val="555555"/>
        </w:rPr>
      </w:pPr>
      <w:r>
        <w:rPr>
          <w:rFonts w:ascii="inherit" w:hAnsi="inherit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Times New Roman" w:hAnsi="Times New Roman"/>
        </w:rPr>
      </w:pPr>
      <w:r>
        <w:rPr>
          <w:rFonts w:ascii="inherit" w:hAnsi="inherit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Option :C</w:t>
      </w:r>
      <w:proofErr w:type="gramEnd"/>
      <w:r>
        <w:rPr>
          <w:rFonts w:ascii="inherit" w:hAnsi="inherit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rFonts w:ascii="Arial" w:hAnsi="Arial" w:cs="Arial"/>
          <w:bdr w:val="none" w:sz="0" w:space="0" w:color="auto" w:frame="1"/>
        </w:rPr>
        <w:t>Page, Request, Session, Application</w:t>
      </w:r>
      <w:r>
        <w:t> is the correct answer</w:t>
      </w:r>
    </w:p>
    <w:p w:rsidR="00D23748" w:rsidRDefault="00D23748" w:rsidP="00D23748">
      <w:pPr>
        <w:numPr>
          <w:ilvl w:val="1"/>
          <w:numId w:val="56"/>
        </w:numPr>
        <w:shd w:val="clear" w:color="auto" w:fill="FFFFFF"/>
        <w:spacing w:after="0" w:line="240" w:lineRule="auto"/>
        <w:ind w:left="720"/>
        <w:textAlignment w:val="center"/>
      </w:pPr>
      <w:hyperlink r:id="rId396" w:tooltip="toggle explanation" w:history="1">
        <w:r>
          <w:rPr>
            <w:rStyle w:val="Hyperlink"/>
            <w:rFonts w:ascii="inherit" w:hAnsi="inherit"/>
            <w:caps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ind w:left="0"/>
        <w:textAlignment w:val="baseline"/>
      </w:pPr>
      <w:r>
        <w:t>Which page directive should be used in JSP to generate a PDF page?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A.</w:t>
      </w:r>
      <w:proofErr w:type="gramEnd"/>
      <w:r>
        <w:object w:dxaOrig="405" w:dyaOrig="360">
          <v:shape id="_x0000_i1504" type="#_x0000_t75" style="width:20.25pt;height:18pt" o:ole="">
            <v:imagedata r:id="rId206" o:title=""/>
          </v:shape>
          <w:control r:id="rId397" w:name="DefaultOcxName244" w:shapeid="_x0000_i1504"/>
        </w:object>
      </w:r>
      <w:proofErr w:type="spellStart"/>
      <w:r>
        <w:t>generatePdfFormat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B.</w:t>
      </w:r>
      <w:proofErr w:type="gramEnd"/>
      <w:r>
        <w:object w:dxaOrig="405" w:dyaOrig="360">
          <v:shape id="_x0000_i1503" type="#_x0000_t75" style="width:20.25pt;height:18pt" o:ole="">
            <v:imagedata r:id="rId206" o:title=""/>
          </v:shape>
          <w:control r:id="rId398" w:name="DefaultOcxName254" w:shapeid="_x0000_i1503"/>
        </w:object>
      </w:r>
      <w:proofErr w:type="spellStart"/>
      <w:r>
        <w:t>generatePdf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C.</w:t>
      </w:r>
      <w:proofErr w:type="gramEnd"/>
      <w:r>
        <w:object w:dxaOrig="405" w:dyaOrig="360">
          <v:shape id="_x0000_i1502" type="#_x0000_t75" style="width:20.25pt;height:18pt" o:ole="">
            <v:imagedata r:id="rId206" o:title=""/>
          </v:shape>
          <w:control r:id="rId399" w:name="DefaultOcxName264" w:shapeid="_x0000_i1502"/>
        </w:object>
      </w:r>
      <w:proofErr w:type="spellStart"/>
      <w:r>
        <w:t>contentType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D.</w:t>
      </w:r>
      <w:proofErr w:type="gramEnd"/>
      <w:r>
        <w:object w:dxaOrig="405" w:dyaOrig="360">
          <v:shape id="_x0000_i1501" type="#_x0000_t75" style="width:20.25pt;height:18pt" o:ole="">
            <v:imagedata r:id="rId206" o:title=""/>
          </v:shape>
          <w:control r:id="rId400" w:name="DefaultOcxName274" w:shapeid="_x0000_i1501"/>
        </w:object>
      </w:r>
      <w:proofErr w:type="spellStart"/>
      <w:r>
        <w:t>typePDF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E.</w:t>
      </w:r>
      <w:proofErr w:type="gramEnd"/>
      <w:r>
        <w:object w:dxaOrig="405" w:dyaOrig="360">
          <v:shape id="_x0000_i1500" type="#_x0000_t75" style="width:20.25pt;height:18pt" o:ole="">
            <v:imagedata r:id="rId206" o:title=""/>
          </v:shape>
          <w:control r:id="rId401" w:name="DefaultOcxName284" w:shapeid="_x0000_i1500"/>
        </w:object>
      </w:r>
      <w:proofErr w:type="spellStart"/>
      <w:r>
        <w:t>PdfContent</w:t>
      </w:r>
      <w:proofErr w:type="spellEnd"/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/>
          <w:b w:val="0"/>
          <w:bCs w:val="0"/>
          <w:color w:val="555555"/>
        </w:rPr>
      </w:pPr>
      <w:r>
        <w:rPr>
          <w:rFonts w:ascii="inherit" w:hAnsi="inherit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Times New Roman" w:hAnsi="Times New Roman"/>
        </w:rPr>
      </w:pPr>
      <w:r>
        <w:rPr>
          <w:rFonts w:ascii="inherit" w:hAnsi="inherit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Option :C</w:t>
      </w:r>
      <w:proofErr w:type="gramEnd"/>
      <w:r>
        <w:rPr>
          <w:rFonts w:ascii="inherit" w:hAnsi="inherit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spellStart"/>
      <w:proofErr w:type="gramStart"/>
      <w:r>
        <w:rPr>
          <w:rFonts w:ascii="Arial" w:hAnsi="Arial" w:cs="Arial"/>
          <w:bdr w:val="none" w:sz="0" w:space="0" w:color="auto" w:frame="1"/>
        </w:rPr>
        <w:t>contentType</w:t>
      </w:r>
      <w:proofErr w:type="spellEnd"/>
      <w:proofErr w:type="gramEnd"/>
      <w:r>
        <w:t> is the correct answer</w:t>
      </w:r>
    </w:p>
    <w:p w:rsidR="00D23748" w:rsidRDefault="00D23748" w:rsidP="00D23748">
      <w:pPr>
        <w:numPr>
          <w:ilvl w:val="1"/>
          <w:numId w:val="56"/>
        </w:numPr>
        <w:shd w:val="clear" w:color="auto" w:fill="FFFFFF"/>
        <w:spacing w:after="0" w:line="240" w:lineRule="auto"/>
        <w:ind w:left="720"/>
        <w:textAlignment w:val="center"/>
      </w:pPr>
      <w:hyperlink r:id="rId402" w:tooltip="toggle explanation" w:history="1">
        <w:r>
          <w:rPr>
            <w:rStyle w:val="Hyperlink"/>
            <w:rFonts w:ascii="inherit" w:hAnsi="inherit"/>
            <w:caps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numPr>
          <w:ilvl w:val="0"/>
          <w:numId w:val="56"/>
        </w:numPr>
        <w:shd w:val="clear" w:color="auto" w:fill="FFFFFF"/>
        <w:spacing w:after="0" w:line="240" w:lineRule="auto"/>
        <w:ind w:left="0"/>
        <w:textAlignment w:val="baseline"/>
      </w:pPr>
      <w:r>
        <w:t>Application is instance of which class?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A.</w:t>
      </w:r>
      <w:proofErr w:type="gramEnd"/>
      <w:r>
        <w:object w:dxaOrig="405" w:dyaOrig="360">
          <v:shape id="_x0000_i1499" type="#_x0000_t75" style="width:20.25pt;height:18pt" o:ole="">
            <v:imagedata r:id="rId206" o:title=""/>
          </v:shape>
          <w:control r:id="rId403" w:name="DefaultOcxName294" w:shapeid="_x0000_i1499"/>
        </w:object>
      </w:r>
      <w:proofErr w:type="spellStart"/>
      <w:r>
        <w:t>javax.servlet.Application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B.</w:t>
      </w:r>
      <w:proofErr w:type="gramEnd"/>
      <w:r>
        <w:object w:dxaOrig="405" w:dyaOrig="360">
          <v:shape id="_x0000_i1498" type="#_x0000_t75" style="width:20.25pt;height:18pt" o:ole="">
            <v:imagedata r:id="rId206" o:title=""/>
          </v:shape>
          <w:control r:id="rId404" w:name="DefaultOcxName304" w:shapeid="_x0000_i1498"/>
        </w:object>
      </w:r>
      <w:proofErr w:type="spellStart"/>
      <w:r>
        <w:t>javax.servlet.ServletContext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C.</w:t>
      </w:r>
      <w:proofErr w:type="gramEnd"/>
      <w:r>
        <w:object w:dxaOrig="405" w:dyaOrig="360">
          <v:shape id="_x0000_i1497" type="#_x0000_t75" style="width:20.25pt;height:18pt" o:ole="">
            <v:imagedata r:id="rId206" o:title=""/>
          </v:shape>
          <w:control r:id="rId405" w:name="DefaultOcxName314" w:shapeid="_x0000_i1497"/>
        </w:object>
      </w:r>
      <w:proofErr w:type="spellStart"/>
      <w:r>
        <w:t>javax.servlet.HttpContext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D.</w:t>
      </w:r>
      <w:proofErr w:type="gramEnd"/>
      <w:r>
        <w:object w:dxaOrig="405" w:dyaOrig="360">
          <v:shape id="_x0000_i1496" type="#_x0000_t75" style="width:20.25pt;height:18pt" o:ole="">
            <v:imagedata r:id="rId206" o:title=""/>
          </v:shape>
          <w:control r:id="rId406" w:name="DefaultOcxName322" w:shapeid="_x0000_i1496"/>
        </w:object>
      </w:r>
      <w:proofErr w:type="spellStart"/>
      <w:r>
        <w:t>javax.servlet.Context</w:t>
      </w:r>
      <w:proofErr w:type="spell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E.</w:t>
      </w:r>
      <w:proofErr w:type="gramEnd"/>
      <w:r>
        <w:object w:dxaOrig="405" w:dyaOrig="360">
          <v:shape id="_x0000_i1495" type="#_x0000_t75" style="width:20.25pt;height:18pt" o:ole="">
            <v:imagedata r:id="rId206" o:title=""/>
          </v:shape>
          <w:control r:id="rId407" w:name="DefaultOcxName332" w:shapeid="_x0000_i1495"/>
        </w:object>
      </w:r>
      <w:proofErr w:type="spellStart"/>
      <w:r>
        <w:t>javax.servlet.ApplicationContext</w:t>
      </w:r>
      <w:proofErr w:type="spellEnd"/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/>
          <w:b w:val="0"/>
          <w:bCs w:val="0"/>
          <w:color w:val="555555"/>
        </w:rPr>
      </w:pPr>
      <w:r>
        <w:rPr>
          <w:rFonts w:ascii="inherit" w:hAnsi="inherit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Times New Roman" w:hAnsi="Times New Roman"/>
        </w:rPr>
      </w:pPr>
      <w:r>
        <w:rPr>
          <w:rFonts w:ascii="inherit" w:hAnsi="inherit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Option :B</w:t>
      </w:r>
      <w:proofErr w:type="gramEnd"/>
      <w:r>
        <w:rPr>
          <w:rFonts w:ascii="inherit" w:hAnsi="inherit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spellStart"/>
      <w:proofErr w:type="gramStart"/>
      <w:r>
        <w:rPr>
          <w:rFonts w:ascii="Arial" w:hAnsi="Arial" w:cs="Arial"/>
          <w:bdr w:val="none" w:sz="0" w:space="0" w:color="auto" w:frame="1"/>
        </w:rPr>
        <w:t>javax.servlet.ServletContext</w:t>
      </w:r>
      <w:proofErr w:type="spellEnd"/>
      <w:proofErr w:type="gramEnd"/>
      <w:r>
        <w:t> is the correct answer</w:t>
      </w:r>
    </w:p>
    <w:p w:rsidR="00D23748" w:rsidRDefault="00D23748" w:rsidP="00D23748">
      <w:pPr>
        <w:numPr>
          <w:ilvl w:val="1"/>
          <w:numId w:val="56"/>
        </w:numPr>
        <w:shd w:val="clear" w:color="auto" w:fill="FFFFFF"/>
        <w:spacing w:after="0" w:line="240" w:lineRule="auto"/>
        <w:ind w:left="720"/>
        <w:textAlignment w:val="center"/>
      </w:pPr>
      <w:hyperlink r:id="rId408" w:tooltip="toggle explanation" w:history="1">
        <w:r>
          <w:rPr>
            <w:rStyle w:val="Hyperlink"/>
            <w:rFonts w:ascii="inherit" w:hAnsi="inherit"/>
            <w:caps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ind w:left="0"/>
        <w:textAlignment w:val="baseline"/>
      </w:pPr>
      <w:r>
        <w:t xml:space="preserve">Default value of </w:t>
      </w:r>
      <w:proofErr w:type="spellStart"/>
      <w:r>
        <w:t>autoFlush</w:t>
      </w:r>
      <w:proofErr w:type="spellEnd"/>
      <w:r>
        <w:t xml:space="preserve"> attribute is: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A.</w:t>
      </w:r>
      <w:proofErr w:type="gramEnd"/>
      <w:r>
        <w:object w:dxaOrig="405" w:dyaOrig="360">
          <v:shape id="_x0000_i1494" type="#_x0000_t75" style="width:20.25pt;height:18pt" o:ole="">
            <v:imagedata r:id="rId206" o:title=""/>
          </v:shape>
          <w:control r:id="rId409" w:name="DefaultOcxName341" w:shapeid="_x0000_i1494"/>
        </w:object>
      </w:r>
      <w:r>
        <w:t>True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B.</w:t>
      </w:r>
      <w:proofErr w:type="gramEnd"/>
      <w:r>
        <w:object w:dxaOrig="405" w:dyaOrig="360">
          <v:shape id="_x0000_i1493" type="#_x0000_t75" style="width:20.25pt;height:18pt" o:ole="">
            <v:imagedata r:id="rId206" o:title=""/>
          </v:shape>
          <w:control r:id="rId410" w:name="DefaultOcxName351" w:shapeid="_x0000_i1493"/>
        </w:object>
      </w:r>
      <w:r>
        <w:t>False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lastRenderedPageBreak/>
        <w:t>C.</w:t>
      </w:r>
      <w:r>
        <w:object w:dxaOrig="405" w:dyaOrig="360">
          <v:shape id="_x0000_i1492" type="#_x0000_t75" style="width:20.25pt;height:18pt" o:ole="">
            <v:imagedata r:id="rId206" o:title=""/>
          </v:shape>
          <w:control r:id="rId411" w:name="DefaultOcxName361" w:shapeid="_x0000_i1492"/>
        </w:object>
      </w:r>
      <w:r>
        <w:t>.</w:t>
      </w:r>
      <w:proofErr w:type="gramEnd"/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D.</w:t>
      </w:r>
      <w:r>
        <w:object w:dxaOrig="405" w:dyaOrig="360">
          <v:shape id="_x0000_i1491" type="#_x0000_t75" style="width:20.25pt;height:18pt" o:ole="">
            <v:imagedata r:id="rId206" o:title=""/>
          </v:shape>
          <w:control r:id="rId412" w:name="DefaultOcxName371" w:shapeid="_x0000_i1491"/>
        </w:object>
      </w:r>
      <w:r>
        <w:t>.</w:t>
      </w:r>
      <w:proofErr w:type="gramEnd"/>
    </w:p>
    <w:p w:rsidR="00D23748" w:rsidRDefault="00D23748" w:rsidP="00D23748">
      <w:pPr>
        <w:pStyle w:val="Heading4"/>
        <w:shd w:val="clear" w:color="auto" w:fill="FFFFFF"/>
        <w:textAlignment w:val="baseline"/>
        <w:rPr>
          <w:rFonts w:ascii="inherit" w:hAnsi="inherit"/>
          <w:b w:val="0"/>
          <w:bCs w:val="0"/>
          <w:color w:val="555555"/>
        </w:rPr>
      </w:pPr>
      <w:r>
        <w:rPr>
          <w:rFonts w:ascii="inherit" w:hAnsi="inherit"/>
          <w:b w:val="0"/>
          <w:bCs w:val="0"/>
          <w:color w:val="555555"/>
        </w:rPr>
        <w:t>Explanation</w:t>
      </w:r>
    </w:p>
    <w:p w:rsidR="00D23748" w:rsidRDefault="00D23748" w:rsidP="00D23748">
      <w:pPr>
        <w:shd w:val="clear" w:color="auto" w:fill="FFFFFF"/>
        <w:textAlignment w:val="baseline"/>
        <w:rPr>
          <w:rFonts w:ascii="Times New Roman" w:hAnsi="Times New Roman"/>
        </w:rPr>
      </w:pPr>
      <w:r>
        <w:rPr>
          <w:rFonts w:ascii="inherit" w:hAnsi="inherit"/>
          <w:b/>
          <w:bCs/>
          <w:color w:val="555555"/>
          <w:bdr w:val="none" w:sz="0" w:space="0" w:color="auto" w:frame="1"/>
        </w:rPr>
        <w:t xml:space="preserve">Correct </w:t>
      </w:r>
      <w:proofErr w:type="gramStart"/>
      <w:r>
        <w:rPr>
          <w:rFonts w:ascii="inherit" w:hAnsi="inherit"/>
          <w:b/>
          <w:bCs/>
          <w:color w:val="555555"/>
          <w:bdr w:val="none" w:sz="0" w:space="0" w:color="auto" w:frame="1"/>
        </w:rPr>
        <w:t>Option :A</w:t>
      </w:r>
      <w:proofErr w:type="gramEnd"/>
      <w:r>
        <w:rPr>
          <w:rFonts w:ascii="inherit" w:hAnsi="inherit"/>
          <w:b/>
          <w:bCs/>
          <w:color w:val="555555"/>
          <w:bdr w:val="none" w:sz="0" w:space="0" w:color="auto" w:frame="1"/>
        </w:rPr>
        <w:t>.</w:t>
      </w:r>
    </w:p>
    <w:p w:rsidR="00D23748" w:rsidRDefault="00D23748" w:rsidP="00D23748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rFonts w:ascii="Arial" w:hAnsi="Arial" w:cs="Arial"/>
          <w:bdr w:val="none" w:sz="0" w:space="0" w:color="auto" w:frame="1"/>
        </w:rPr>
        <w:t>True</w:t>
      </w:r>
      <w:r>
        <w:t> is the correct answer</w:t>
      </w:r>
    </w:p>
    <w:p w:rsidR="00D23748" w:rsidRDefault="00D23748" w:rsidP="00D23748">
      <w:pPr>
        <w:numPr>
          <w:ilvl w:val="1"/>
          <w:numId w:val="56"/>
        </w:numPr>
        <w:shd w:val="clear" w:color="auto" w:fill="FFFFFF"/>
        <w:spacing w:after="0" w:line="240" w:lineRule="auto"/>
        <w:ind w:left="720"/>
        <w:textAlignment w:val="center"/>
      </w:pPr>
      <w:hyperlink r:id="rId413" w:tooltip="toggle explanation" w:history="1">
        <w:r>
          <w:rPr>
            <w:rStyle w:val="Hyperlink"/>
            <w:rFonts w:ascii="inherit" w:hAnsi="inherit"/>
            <w:caps/>
            <w:bdr w:val="none" w:sz="0" w:space="0" w:color="auto" w:frame="1"/>
            <w:shd w:val="clear" w:color="auto" w:fill="8A4680"/>
          </w:rPr>
          <w:t>HIDE ANSWER</w:t>
        </w:r>
      </w:hyperlink>
    </w:p>
    <w:p w:rsidR="00D23748" w:rsidRDefault="00D23748" w:rsidP="00D23748">
      <w:pPr>
        <w:rPr>
          <w:ins w:id="7" w:author="Unknown"/>
        </w:rPr>
      </w:pPr>
    </w:p>
    <w:p w:rsidR="00D23748" w:rsidRDefault="00D23748" w:rsidP="00D23748">
      <w:pPr>
        <w:textAlignment w:val="baseline"/>
        <w:rPr>
          <w:ins w:id="8" w:author="Unknown"/>
        </w:rPr>
      </w:pPr>
      <w:ins w:id="9" w:author="Unknown">
        <w:r>
          <w:rPr>
            <w:rFonts w:ascii="inherit" w:hAnsi="inherit"/>
            <w:b/>
            <w:bCs/>
            <w:color w:val="555555"/>
            <w:bdr w:val="none" w:sz="0" w:space="0" w:color="auto" w:frame="1"/>
          </w:rPr>
          <w:t>Please Share this page</w:t>
        </w:r>
      </w:ins>
    </w:p>
    <w:p w:rsidR="00D23748" w:rsidRDefault="00D23748" w:rsidP="00D23748">
      <w:ins w:id="10" w:author="Unknown">
        <w:r>
          <w:fldChar w:fldCharType="begin"/>
        </w:r>
        <w:r>
          <w:instrText xml:space="preserve"> HYPERLINK "https://www.linkedin.com/shareArticle?mini=true&amp;title=JSP%20MCQ%20Set%205&amp;summary=JSP%20MCQ%205%20-%20Test%20your%20jsp%20skills%20based%20on%20basic%20mcq%20multiple%20choice%20questions%20and%20answers%20from%20various%20topics%20of%20jsp.&amp;source=https://tutorialsinhand.com&amp;url=https://tutorialsinhand.com/aptitudes/jsp-mcq-aptitudes/jsp-mcqs/jsp-mcq-set-5.aspx" \o "Share on linkedin" </w:instrText>
        </w:r>
        <w:r>
          <w:fldChar w:fldCharType="separate"/>
        </w:r>
        <w:r>
          <w:rPr>
            <w:rFonts w:ascii="Arial" w:hAnsi="Arial" w:cs="Arial"/>
            <w:color w:val="8A4680"/>
            <w:u w:val="single"/>
            <w:bdr w:val="none" w:sz="0" w:space="0" w:color="auto" w:frame="1"/>
            <w:shd w:val="clear" w:color="auto" w:fill="FFFFFF"/>
          </w:rPr>
          <w:br/>
        </w:r>
        <w:r>
          <w:fldChar w:fldCharType="end"/>
        </w:r>
      </w:ins>
    </w:p>
    <w:sectPr w:rsidR="00D23748" w:rsidSect="00B64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E4D31"/>
    <w:multiLevelType w:val="multilevel"/>
    <w:tmpl w:val="14A4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C6F41"/>
    <w:multiLevelType w:val="multilevel"/>
    <w:tmpl w:val="BCF6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54DF4"/>
    <w:multiLevelType w:val="multilevel"/>
    <w:tmpl w:val="835A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9C4257"/>
    <w:multiLevelType w:val="multilevel"/>
    <w:tmpl w:val="9A8E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DD0F87"/>
    <w:multiLevelType w:val="multilevel"/>
    <w:tmpl w:val="AF98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9D726F"/>
    <w:multiLevelType w:val="multilevel"/>
    <w:tmpl w:val="C22C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D96FFD"/>
    <w:multiLevelType w:val="multilevel"/>
    <w:tmpl w:val="3BEA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EF7D0A"/>
    <w:multiLevelType w:val="multilevel"/>
    <w:tmpl w:val="629C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2442B2"/>
    <w:multiLevelType w:val="multilevel"/>
    <w:tmpl w:val="E8A6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D4441A"/>
    <w:multiLevelType w:val="multilevel"/>
    <w:tmpl w:val="D448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0F075F"/>
    <w:multiLevelType w:val="multilevel"/>
    <w:tmpl w:val="FAFC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6B167A"/>
    <w:multiLevelType w:val="multilevel"/>
    <w:tmpl w:val="E910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3D60B1"/>
    <w:multiLevelType w:val="multilevel"/>
    <w:tmpl w:val="7F9A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AB257D"/>
    <w:multiLevelType w:val="multilevel"/>
    <w:tmpl w:val="A80A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D5062D"/>
    <w:multiLevelType w:val="multilevel"/>
    <w:tmpl w:val="5BF0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D63EEF"/>
    <w:multiLevelType w:val="multilevel"/>
    <w:tmpl w:val="1190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690FA9"/>
    <w:multiLevelType w:val="multilevel"/>
    <w:tmpl w:val="D36E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7677CA"/>
    <w:multiLevelType w:val="multilevel"/>
    <w:tmpl w:val="A364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1D7193"/>
    <w:multiLevelType w:val="multilevel"/>
    <w:tmpl w:val="17FC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9220AE"/>
    <w:multiLevelType w:val="multilevel"/>
    <w:tmpl w:val="E2F6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0B387B"/>
    <w:multiLevelType w:val="multilevel"/>
    <w:tmpl w:val="EB9C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18C1639"/>
    <w:multiLevelType w:val="multilevel"/>
    <w:tmpl w:val="7D54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30B6508"/>
    <w:multiLevelType w:val="multilevel"/>
    <w:tmpl w:val="76C6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3BE4045"/>
    <w:multiLevelType w:val="multilevel"/>
    <w:tmpl w:val="B7F2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4FB2FE0"/>
    <w:multiLevelType w:val="multilevel"/>
    <w:tmpl w:val="BF62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98F5CD6"/>
    <w:multiLevelType w:val="multilevel"/>
    <w:tmpl w:val="A292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DAC2971"/>
    <w:multiLevelType w:val="multilevel"/>
    <w:tmpl w:val="0184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ED64617"/>
    <w:multiLevelType w:val="multilevel"/>
    <w:tmpl w:val="2D10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F5C7238"/>
    <w:multiLevelType w:val="multilevel"/>
    <w:tmpl w:val="57C6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0F12BDB"/>
    <w:multiLevelType w:val="multilevel"/>
    <w:tmpl w:val="364E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1343BC1"/>
    <w:multiLevelType w:val="multilevel"/>
    <w:tmpl w:val="5744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5EE753E"/>
    <w:multiLevelType w:val="multilevel"/>
    <w:tmpl w:val="1B78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6457B8C"/>
    <w:multiLevelType w:val="multilevel"/>
    <w:tmpl w:val="E9A2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73D2D78"/>
    <w:multiLevelType w:val="multilevel"/>
    <w:tmpl w:val="0E5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9022622"/>
    <w:multiLevelType w:val="multilevel"/>
    <w:tmpl w:val="5912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A0733FE"/>
    <w:multiLevelType w:val="multilevel"/>
    <w:tmpl w:val="A332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ABE1D94"/>
    <w:multiLevelType w:val="multilevel"/>
    <w:tmpl w:val="C4F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E4D2E8F"/>
    <w:multiLevelType w:val="multilevel"/>
    <w:tmpl w:val="BB9E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5DB06D4"/>
    <w:multiLevelType w:val="multilevel"/>
    <w:tmpl w:val="5FB2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61B0339"/>
    <w:multiLevelType w:val="multilevel"/>
    <w:tmpl w:val="BA24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7C31412"/>
    <w:multiLevelType w:val="multilevel"/>
    <w:tmpl w:val="48D2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A1A670C"/>
    <w:multiLevelType w:val="multilevel"/>
    <w:tmpl w:val="10A2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D572243"/>
    <w:multiLevelType w:val="multilevel"/>
    <w:tmpl w:val="45DE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EEE0C08"/>
    <w:multiLevelType w:val="multilevel"/>
    <w:tmpl w:val="6D86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0904B75"/>
    <w:multiLevelType w:val="multilevel"/>
    <w:tmpl w:val="30C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2DB26F5"/>
    <w:multiLevelType w:val="multilevel"/>
    <w:tmpl w:val="7932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3AC0FA0"/>
    <w:multiLevelType w:val="multilevel"/>
    <w:tmpl w:val="3DF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9180DA1"/>
    <w:multiLevelType w:val="multilevel"/>
    <w:tmpl w:val="14CA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01A6FAF"/>
    <w:multiLevelType w:val="multilevel"/>
    <w:tmpl w:val="CE8E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14705D1"/>
    <w:multiLevelType w:val="multilevel"/>
    <w:tmpl w:val="AC5C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3C81ED1"/>
    <w:multiLevelType w:val="multilevel"/>
    <w:tmpl w:val="D39A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4540C69"/>
    <w:multiLevelType w:val="multilevel"/>
    <w:tmpl w:val="9C9C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6EF0189"/>
    <w:multiLevelType w:val="multilevel"/>
    <w:tmpl w:val="2720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72D5C44"/>
    <w:multiLevelType w:val="multilevel"/>
    <w:tmpl w:val="AAF6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98F3BC3"/>
    <w:multiLevelType w:val="multilevel"/>
    <w:tmpl w:val="C1F8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F09466A"/>
    <w:multiLevelType w:val="multilevel"/>
    <w:tmpl w:val="4834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9"/>
  </w:num>
  <w:num w:numId="3">
    <w:abstractNumId w:val="43"/>
  </w:num>
  <w:num w:numId="4">
    <w:abstractNumId w:val="47"/>
  </w:num>
  <w:num w:numId="5">
    <w:abstractNumId w:val="13"/>
  </w:num>
  <w:num w:numId="6">
    <w:abstractNumId w:val="25"/>
  </w:num>
  <w:num w:numId="7">
    <w:abstractNumId w:val="31"/>
  </w:num>
  <w:num w:numId="8">
    <w:abstractNumId w:val="4"/>
  </w:num>
  <w:num w:numId="9">
    <w:abstractNumId w:val="19"/>
  </w:num>
  <w:num w:numId="10">
    <w:abstractNumId w:val="33"/>
  </w:num>
  <w:num w:numId="11">
    <w:abstractNumId w:val="55"/>
  </w:num>
  <w:num w:numId="12">
    <w:abstractNumId w:val="44"/>
  </w:num>
  <w:num w:numId="13">
    <w:abstractNumId w:val="16"/>
  </w:num>
  <w:num w:numId="14">
    <w:abstractNumId w:val="14"/>
  </w:num>
  <w:num w:numId="15">
    <w:abstractNumId w:val="48"/>
  </w:num>
  <w:num w:numId="16">
    <w:abstractNumId w:val="52"/>
  </w:num>
  <w:num w:numId="17">
    <w:abstractNumId w:val="53"/>
  </w:num>
  <w:num w:numId="18">
    <w:abstractNumId w:val="20"/>
  </w:num>
  <w:num w:numId="19">
    <w:abstractNumId w:val="49"/>
  </w:num>
  <w:num w:numId="20">
    <w:abstractNumId w:val="15"/>
  </w:num>
  <w:num w:numId="21">
    <w:abstractNumId w:val="6"/>
  </w:num>
  <w:num w:numId="22">
    <w:abstractNumId w:val="45"/>
  </w:num>
  <w:num w:numId="23">
    <w:abstractNumId w:val="35"/>
  </w:num>
  <w:num w:numId="24">
    <w:abstractNumId w:val="41"/>
  </w:num>
  <w:num w:numId="25">
    <w:abstractNumId w:val="17"/>
  </w:num>
  <w:num w:numId="26">
    <w:abstractNumId w:val="7"/>
  </w:num>
  <w:num w:numId="27">
    <w:abstractNumId w:val="50"/>
  </w:num>
  <w:num w:numId="28">
    <w:abstractNumId w:val="39"/>
  </w:num>
  <w:num w:numId="29">
    <w:abstractNumId w:val="51"/>
  </w:num>
  <w:num w:numId="30">
    <w:abstractNumId w:val="46"/>
  </w:num>
  <w:num w:numId="31">
    <w:abstractNumId w:val="54"/>
  </w:num>
  <w:num w:numId="32">
    <w:abstractNumId w:val="29"/>
  </w:num>
  <w:num w:numId="33">
    <w:abstractNumId w:val="2"/>
  </w:num>
  <w:num w:numId="34">
    <w:abstractNumId w:val="37"/>
  </w:num>
  <w:num w:numId="35">
    <w:abstractNumId w:val="24"/>
  </w:num>
  <w:num w:numId="36">
    <w:abstractNumId w:val="32"/>
  </w:num>
  <w:num w:numId="37">
    <w:abstractNumId w:val="27"/>
  </w:num>
  <w:num w:numId="38">
    <w:abstractNumId w:val="8"/>
  </w:num>
  <w:num w:numId="39">
    <w:abstractNumId w:val="12"/>
  </w:num>
  <w:num w:numId="40">
    <w:abstractNumId w:val="0"/>
  </w:num>
  <w:num w:numId="41">
    <w:abstractNumId w:val="28"/>
  </w:num>
  <w:num w:numId="42">
    <w:abstractNumId w:val="30"/>
  </w:num>
  <w:num w:numId="43">
    <w:abstractNumId w:val="3"/>
  </w:num>
  <w:num w:numId="44">
    <w:abstractNumId w:val="34"/>
  </w:num>
  <w:num w:numId="45">
    <w:abstractNumId w:val="36"/>
  </w:num>
  <w:num w:numId="46">
    <w:abstractNumId w:val="11"/>
  </w:num>
  <w:num w:numId="47">
    <w:abstractNumId w:val="5"/>
  </w:num>
  <w:num w:numId="48">
    <w:abstractNumId w:val="22"/>
  </w:num>
  <w:num w:numId="49">
    <w:abstractNumId w:val="26"/>
  </w:num>
  <w:num w:numId="50">
    <w:abstractNumId w:val="1"/>
  </w:num>
  <w:num w:numId="51">
    <w:abstractNumId w:val="40"/>
  </w:num>
  <w:num w:numId="52">
    <w:abstractNumId w:val="23"/>
  </w:num>
  <w:num w:numId="53">
    <w:abstractNumId w:val="21"/>
  </w:num>
  <w:num w:numId="54">
    <w:abstractNumId w:val="42"/>
  </w:num>
  <w:num w:numId="55">
    <w:abstractNumId w:val="38"/>
  </w:num>
  <w:num w:numId="56">
    <w:abstractNumId w:val="10"/>
  </w:num>
  <w:numIdMacAtCleanup w:val="5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6B70"/>
    <w:rsid w:val="00B36B70"/>
    <w:rsid w:val="00B64472"/>
    <w:rsid w:val="00D23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72"/>
  </w:style>
  <w:style w:type="paragraph" w:styleId="Heading1">
    <w:name w:val="heading 1"/>
    <w:basedOn w:val="Normal"/>
    <w:next w:val="Normal"/>
    <w:link w:val="Heading1Char"/>
    <w:uiPriority w:val="9"/>
    <w:qFormat/>
    <w:rsid w:val="00D23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36B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B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6B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no">
    <w:name w:val="sno"/>
    <w:basedOn w:val="DefaultParagraphFont"/>
    <w:rsid w:val="00B36B70"/>
  </w:style>
  <w:style w:type="character" w:customStyle="1" w:styleId="not-answer">
    <w:name w:val="not-answer"/>
    <w:basedOn w:val="DefaultParagraphFont"/>
    <w:rsid w:val="00B36B70"/>
  </w:style>
  <w:style w:type="character" w:styleId="Hyperlink">
    <w:name w:val="Hyperlink"/>
    <w:basedOn w:val="DefaultParagraphFont"/>
    <w:uiPriority w:val="99"/>
    <w:semiHidden/>
    <w:unhideWhenUsed/>
    <w:rsid w:val="00B36B70"/>
    <w:rPr>
      <w:color w:val="0000FF"/>
      <w:u w:val="single"/>
    </w:rPr>
  </w:style>
  <w:style w:type="character" w:customStyle="1" w:styleId="answer">
    <w:name w:val="answer"/>
    <w:basedOn w:val="DefaultParagraphFont"/>
    <w:rsid w:val="00B36B70"/>
  </w:style>
  <w:style w:type="paragraph" w:styleId="NormalWeb">
    <w:name w:val="Normal (Web)"/>
    <w:basedOn w:val="Normal"/>
    <w:uiPriority w:val="99"/>
    <w:semiHidden/>
    <w:unhideWhenUsed/>
    <w:rsid w:val="00B36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abled">
    <w:name w:val="disabled"/>
    <w:basedOn w:val="DefaultParagraphFont"/>
    <w:rsid w:val="00B36B70"/>
  </w:style>
  <w:style w:type="character" w:customStyle="1" w:styleId="Heading4Char">
    <w:name w:val="Heading 4 Char"/>
    <w:basedOn w:val="DefaultParagraphFont"/>
    <w:link w:val="Heading4"/>
    <w:uiPriority w:val="9"/>
    <w:semiHidden/>
    <w:rsid w:val="00B36B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23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237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7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37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8460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137185874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1354841890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625618951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837503101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  <w:divsChild>
            <w:div w:id="1367485094">
              <w:marLeft w:val="0"/>
              <w:marRight w:val="0"/>
              <w:marTop w:val="150"/>
              <w:marBottom w:val="150"/>
              <w:divBdr>
                <w:top w:val="single" w:sz="6" w:space="5" w:color="CCCCCC"/>
                <w:left w:val="single" w:sz="6" w:space="0" w:color="CCCCCC"/>
                <w:bottom w:val="single" w:sz="6" w:space="5" w:color="CCCCCC"/>
                <w:right w:val="single" w:sz="6" w:space="0" w:color="CCCCCC"/>
              </w:divBdr>
            </w:div>
          </w:divsChild>
        </w:div>
      </w:divsChild>
    </w:div>
    <w:div w:id="289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0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5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2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2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9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7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7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8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468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1438520087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257762424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933127716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1884562952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  <w:divsChild>
            <w:div w:id="495926559">
              <w:marLeft w:val="0"/>
              <w:marRight w:val="0"/>
              <w:marTop w:val="150"/>
              <w:marBottom w:val="150"/>
              <w:divBdr>
                <w:top w:val="single" w:sz="6" w:space="5" w:color="CCCCCC"/>
                <w:left w:val="single" w:sz="6" w:space="0" w:color="CCCCCC"/>
                <w:bottom w:val="single" w:sz="6" w:space="5" w:color="CCCCCC"/>
                <w:right w:val="single" w:sz="6" w:space="0" w:color="CCCCCC"/>
              </w:divBdr>
            </w:div>
          </w:divsChild>
        </w:div>
      </w:divsChild>
    </w:div>
    <w:div w:id="885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2903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674460464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378628929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2133207571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215901448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  <w:divsChild>
            <w:div w:id="1637876997">
              <w:marLeft w:val="0"/>
              <w:marRight w:val="0"/>
              <w:marTop w:val="150"/>
              <w:marBottom w:val="150"/>
              <w:divBdr>
                <w:top w:val="single" w:sz="6" w:space="5" w:color="CCCCCC"/>
                <w:left w:val="single" w:sz="6" w:space="0" w:color="CCCCCC"/>
                <w:bottom w:val="single" w:sz="6" w:space="5" w:color="CCCCCC"/>
                <w:right w:val="single" w:sz="6" w:space="0" w:color="CCCCCC"/>
              </w:divBdr>
            </w:div>
          </w:divsChild>
        </w:div>
        <w:div w:id="20855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392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60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62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6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72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38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12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35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19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34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72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9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1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7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38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7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1118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183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2094276611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963269429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1524975575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1063484763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  <w:divsChild>
            <w:div w:id="564728047">
              <w:marLeft w:val="0"/>
              <w:marRight w:val="0"/>
              <w:marTop w:val="150"/>
              <w:marBottom w:val="150"/>
              <w:divBdr>
                <w:top w:val="single" w:sz="6" w:space="5" w:color="CCCCCC"/>
                <w:left w:val="single" w:sz="6" w:space="0" w:color="CCCCCC"/>
                <w:bottom w:val="single" w:sz="6" w:space="5" w:color="CCCCCC"/>
                <w:right w:val="single" w:sz="6" w:space="0" w:color="CCCCCC"/>
              </w:divBdr>
            </w:div>
          </w:divsChild>
        </w:div>
      </w:divsChild>
    </w:div>
    <w:div w:id="12910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340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3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4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25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6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6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30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70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12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3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54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66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51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6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4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0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24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20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272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1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9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3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10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9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74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84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66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99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4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15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00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7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91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2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21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6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03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36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21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7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702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033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5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19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8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11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2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67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21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89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94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5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8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38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05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92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5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33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7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412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719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1522354055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388921361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13506601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</w:div>
        <w:div w:id="1642298773">
          <w:marLeft w:val="0"/>
          <w:marRight w:val="150"/>
          <w:marTop w:val="0"/>
          <w:marBottom w:val="150"/>
          <w:divBdr>
            <w:top w:val="dashed" w:sz="6" w:space="15" w:color="AACDDE"/>
            <w:left w:val="dashed" w:sz="6" w:space="15" w:color="AACDDE"/>
            <w:bottom w:val="dashed" w:sz="6" w:space="15" w:color="AACDDE"/>
            <w:right w:val="dashed" w:sz="6" w:space="15" w:color="AACDDE"/>
          </w:divBdr>
          <w:divsChild>
            <w:div w:id="57828899">
              <w:marLeft w:val="0"/>
              <w:marRight w:val="0"/>
              <w:marTop w:val="150"/>
              <w:marBottom w:val="150"/>
              <w:divBdr>
                <w:top w:val="single" w:sz="6" w:space="5" w:color="CCCCCC"/>
                <w:left w:val="single" w:sz="6" w:space="0" w:color="CCCCCC"/>
                <w:bottom w:val="single" w:sz="6" w:space="5" w:color="CCCCCC"/>
                <w:right w:val="single" w:sz="6" w:space="0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llindiaexams.in/engineering/cse/jsp-mcq-quiz-jsp-online-test/discussion/28159" TargetMode="External"/><Relationship Id="rId299" Type="http://schemas.openxmlformats.org/officeDocument/2006/relationships/control" Target="activeX/activeX75.xml"/><Relationship Id="rId21" Type="http://schemas.openxmlformats.org/officeDocument/2006/relationships/hyperlink" Target="javascript:%20void(0)" TargetMode="External"/><Relationship Id="rId63" Type="http://schemas.openxmlformats.org/officeDocument/2006/relationships/hyperlink" Target="javascript:%20void(0)" TargetMode="External"/><Relationship Id="rId159" Type="http://schemas.openxmlformats.org/officeDocument/2006/relationships/hyperlink" Target="javascript:%20void(0)" TargetMode="External"/><Relationship Id="rId324" Type="http://schemas.openxmlformats.org/officeDocument/2006/relationships/control" Target="activeX/activeX95.xml"/><Relationship Id="rId366" Type="http://schemas.openxmlformats.org/officeDocument/2006/relationships/control" Target="activeX/activeX129.xml"/><Relationship Id="rId170" Type="http://schemas.openxmlformats.org/officeDocument/2006/relationships/hyperlink" Target="https://www.allindiaexams.in/engineering/cse/jsp-mcq-quiz-jsp-online-test/28166" TargetMode="External"/><Relationship Id="rId226" Type="http://schemas.openxmlformats.org/officeDocument/2006/relationships/hyperlink" Target="https://tutorialsinhand.com/aptitudes/jsp-mcq-aptitudes/jsp-mcqs/jsp-mcq-set-1.aspx" TargetMode="External"/><Relationship Id="rId268" Type="http://schemas.openxmlformats.org/officeDocument/2006/relationships/control" Target="activeX/activeX50.xml"/><Relationship Id="rId32" Type="http://schemas.openxmlformats.org/officeDocument/2006/relationships/hyperlink" Target="javascript:%20void(0)" TargetMode="External"/><Relationship Id="rId74" Type="http://schemas.openxmlformats.org/officeDocument/2006/relationships/hyperlink" Target="https://www.allindiaexams.in/engineering/cse/jsp-mcq-quiz-jsp-online-test/28154" TargetMode="External"/><Relationship Id="rId128" Type="http://schemas.openxmlformats.org/officeDocument/2006/relationships/hyperlink" Target="javascript:%20void(0)" TargetMode="External"/><Relationship Id="rId335" Type="http://schemas.openxmlformats.org/officeDocument/2006/relationships/control" Target="activeX/activeX104.xml"/><Relationship Id="rId377" Type="http://schemas.openxmlformats.org/officeDocument/2006/relationships/control" Target="activeX/activeX139.xml"/><Relationship Id="rId5" Type="http://schemas.openxmlformats.org/officeDocument/2006/relationships/hyperlink" Target="javascript:%20void(0)" TargetMode="External"/><Relationship Id="rId181" Type="http://schemas.openxmlformats.org/officeDocument/2006/relationships/hyperlink" Target="https://www.allindiaexams.in/engineering/cse/jsp-mcq-quiz-jsp-online-test/discussion/28167" TargetMode="External"/><Relationship Id="rId237" Type="http://schemas.openxmlformats.org/officeDocument/2006/relationships/control" Target="activeX/activeX25.xml"/><Relationship Id="rId402" Type="http://schemas.openxmlformats.org/officeDocument/2006/relationships/hyperlink" Target="https://tutorialsinhand.com/aptitudes/jsp-mcq-aptitudes/jsp-mcqs/jsp-mcq-set-5.aspx" TargetMode="External"/><Relationship Id="rId258" Type="http://schemas.openxmlformats.org/officeDocument/2006/relationships/control" Target="activeX/activeX42.xml"/><Relationship Id="rId279" Type="http://schemas.openxmlformats.org/officeDocument/2006/relationships/control" Target="activeX/activeX59.xml"/><Relationship Id="rId22" Type="http://schemas.openxmlformats.org/officeDocument/2006/relationships/hyperlink" Target="javascript:%20void(0)" TargetMode="External"/><Relationship Id="rId43" Type="http://schemas.openxmlformats.org/officeDocument/2006/relationships/hyperlink" Target="https://www.allindiaexams.in/engineering/cse/28150" TargetMode="External"/><Relationship Id="rId64" Type="http://schemas.openxmlformats.org/officeDocument/2006/relationships/hyperlink" Target="javascript:%20void(0)" TargetMode="External"/><Relationship Id="rId118" Type="http://schemas.openxmlformats.org/officeDocument/2006/relationships/hyperlink" Target="javascript:%20void(0)" TargetMode="External"/><Relationship Id="rId139" Type="http://schemas.openxmlformats.org/officeDocument/2006/relationships/hyperlink" Target="https://www.allindiaexams.in/engineering/cse/jsp-mcq-quiz-jsp-online-test/28162" TargetMode="External"/><Relationship Id="rId290" Type="http://schemas.openxmlformats.org/officeDocument/2006/relationships/control" Target="activeX/activeX68.xml"/><Relationship Id="rId304" Type="http://schemas.openxmlformats.org/officeDocument/2006/relationships/control" Target="activeX/activeX79.xml"/><Relationship Id="rId325" Type="http://schemas.openxmlformats.org/officeDocument/2006/relationships/control" Target="activeX/activeX96.xml"/><Relationship Id="rId346" Type="http://schemas.openxmlformats.org/officeDocument/2006/relationships/control" Target="activeX/activeX113.xml"/><Relationship Id="rId367" Type="http://schemas.openxmlformats.org/officeDocument/2006/relationships/control" Target="activeX/activeX130.xml"/><Relationship Id="rId388" Type="http://schemas.openxmlformats.org/officeDocument/2006/relationships/control" Target="activeX/activeX148.xml"/><Relationship Id="rId85" Type="http://schemas.openxmlformats.org/officeDocument/2006/relationships/hyperlink" Target="https://www.allindiaexams.in/engineering/cse/jsp-mcq-quiz-jsp-online-test/discussion/28155" TargetMode="External"/><Relationship Id="rId150" Type="http://schemas.openxmlformats.org/officeDocument/2006/relationships/hyperlink" Target="javascript:%20void(0)" TargetMode="External"/><Relationship Id="rId171" Type="http://schemas.openxmlformats.org/officeDocument/2006/relationships/hyperlink" Target="https://www.allindiaexams.in/engineering/cse/jsp-mcq-quiz-jsp-online-test/28166" TargetMode="External"/><Relationship Id="rId192" Type="http://schemas.openxmlformats.org/officeDocument/2006/relationships/hyperlink" Target="javascript:%20void(0)" TargetMode="External"/><Relationship Id="rId206" Type="http://schemas.openxmlformats.org/officeDocument/2006/relationships/image" Target="media/image1.wmf"/><Relationship Id="rId227" Type="http://schemas.openxmlformats.org/officeDocument/2006/relationships/control" Target="activeX/activeX17.xml"/><Relationship Id="rId413" Type="http://schemas.openxmlformats.org/officeDocument/2006/relationships/hyperlink" Target="https://tutorialsinhand.com/aptitudes/jsp-mcq-aptitudes/jsp-mcqs/jsp-mcq-set-5.aspx" TargetMode="External"/><Relationship Id="rId248" Type="http://schemas.openxmlformats.org/officeDocument/2006/relationships/control" Target="activeX/activeX34.xml"/><Relationship Id="rId269" Type="http://schemas.openxmlformats.org/officeDocument/2006/relationships/control" Target="activeX/activeX51.xml"/><Relationship Id="rId12" Type="http://schemas.openxmlformats.org/officeDocument/2006/relationships/hyperlink" Target="https://www.allindiaexams.in/engineering/cse/jsp-mcq-quiz-jsp-online-test/discussion/28146" TargetMode="External"/><Relationship Id="rId33" Type="http://schemas.openxmlformats.org/officeDocument/2006/relationships/hyperlink" Target="https://www.allindiaexams.in/engineering/cse/28149" TargetMode="External"/><Relationship Id="rId108" Type="http://schemas.openxmlformats.org/officeDocument/2006/relationships/hyperlink" Target="https://www.allindiaexams.in/engineering/cse/jsp-mcq-quiz-jsp-online-test/28158" TargetMode="External"/><Relationship Id="rId129" Type="http://schemas.openxmlformats.org/officeDocument/2006/relationships/hyperlink" Target="javascript:%20void(0)" TargetMode="External"/><Relationship Id="rId280" Type="http://schemas.openxmlformats.org/officeDocument/2006/relationships/control" Target="activeX/activeX60.xml"/><Relationship Id="rId315" Type="http://schemas.openxmlformats.org/officeDocument/2006/relationships/control" Target="activeX/activeX88.xml"/><Relationship Id="rId336" Type="http://schemas.openxmlformats.org/officeDocument/2006/relationships/control" Target="activeX/activeX105.xml"/><Relationship Id="rId357" Type="http://schemas.openxmlformats.org/officeDocument/2006/relationships/control" Target="activeX/activeX122.xml"/><Relationship Id="rId54" Type="http://schemas.openxmlformats.org/officeDocument/2006/relationships/hyperlink" Target="javascript:%20void(0)" TargetMode="External"/><Relationship Id="rId75" Type="http://schemas.openxmlformats.org/officeDocument/2006/relationships/hyperlink" Target="https://www.allindiaexams.in/engineering/cse/jsp-mcq-quiz-jsp-online-test/28154" TargetMode="External"/><Relationship Id="rId96" Type="http://schemas.openxmlformats.org/officeDocument/2006/relationships/hyperlink" Target="javascript:%20void(0)" TargetMode="External"/><Relationship Id="rId140" Type="http://schemas.openxmlformats.org/officeDocument/2006/relationships/hyperlink" Target="https://www.allindiaexams.in/engineering/cse/jsp-mcq-quiz-jsp-online-test/28162" TargetMode="External"/><Relationship Id="rId161" Type="http://schemas.openxmlformats.org/officeDocument/2006/relationships/hyperlink" Target="javascript:%20void(0)" TargetMode="External"/><Relationship Id="rId182" Type="http://schemas.openxmlformats.org/officeDocument/2006/relationships/hyperlink" Target="javascript:%20void(0)" TargetMode="External"/><Relationship Id="rId217" Type="http://schemas.openxmlformats.org/officeDocument/2006/relationships/control" Target="activeX/activeX9.xml"/><Relationship Id="rId378" Type="http://schemas.openxmlformats.org/officeDocument/2006/relationships/control" Target="activeX/activeX140.xml"/><Relationship Id="rId399" Type="http://schemas.openxmlformats.org/officeDocument/2006/relationships/control" Target="activeX/activeX157.xml"/><Relationship Id="rId403" Type="http://schemas.openxmlformats.org/officeDocument/2006/relationships/control" Target="activeX/activeX160.xml"/><Relationship Id="rId6" Type="http://schemas.openxmlformats.org/officeDocument/2006/relationships/hyperlink" Target="javascript:%20void(0)" TargetMode="External"/><Relationship Id="rId238" Type="http://schemas.openxmlformats.org/officeDocument/2006/relationships/control" Target="activeX/activeX26.xml"/><Relationship Id="rId259" Type="http://schemas.openxmlformats.org/officeDocument/2006/relationships/control" Target="activeX/activeX43.xml"/><Relationship Id="rId23" Type="http://schemas.openxmlformats.org/officeDocument/2006/relationships/hyperlink" Target="javascript:%20void(0)" TargetMode="External"/><Relationship Id="rId119" Type="http://schemas.openxmlformats.org/officeDocument/2006/relationships/hyperlink" Target="javascript:%20void(0)" TargetMode="External"/><Relationship Id="rId270" Type="http://schemas.openxmlformats.org/officeDocument/2006/relationships/control" Target="activeX/activeX52.xml"/><Relationship Id="rId291" Type="http://schemas.openxmlformats.org/officeDocument/2006/relationships/hyperlink" Target="https://tutorialsinhand.com/aptitudes/jsp-mcq-aptitudes/jsp-mcqs/jsp-mcq-set-3.aspx" TargetMode="External"/><Relationship Id="rId305" Type="http://schemas.openxmlformats.org/officeDocument/2006/relationships/control" Target="activeX/activeX80.xml"/><Relationship Id="rId326" Type="http://schemas.openxmlformats.org/officeDocument/2006/relationships/hyperlink" Target="https://tutorialsinhand.com/aptitudes/jsp-mcq-aptitudes/jsp-mcqs/jsp-mcq-set-3.aspx" TargetMode="External"/><Relationship Id="rId347" Type="http://schemas.openxmlformats.org/officeDocument/2006/relationships/hyperlink" Target="https://tutorialsinhand.com/aptitudes/jsp-mcq-aptitudes/jsp-mcqs/jsp-mcq-set-4.aspx" TargetMode="External"/><Relationship Id="rId44" Type="http://schemas.openxmlformats.org/officeDocument/2006/relationships/hyperlink" Target="https://www.allindiaexams.in/engineering/cse/jsp-mcq-quiz-jsp-online-test/discussion/28150" TargetMode="External"/><Relationship Id="rId65" Type="http://schemas.openxmlformats.org/officeDocument/2006/relationships/hyperlink" Target="javascript:%20void(0)" TargetMode="External"/><Relationship Id="rId86" Type="http://schemas.openxmlformats.org/officeDocument/2006/relationships/hyperlink" Target="javascript:%20void(0)" TargetMode="External"/><Relationship Id="rId130" Type="http://schemas.openxmlformats.org/officeDocument/2006/relationships/hyperlink" Target="https://www.allindiaexams.in/engineering/cse/jsp-mcq-quiz-jsp-online-test/28161" TargetMode="External"/><Relationship Id="rId151" Type="http://schemas.openxmlformats.org/officeDocument/2006/relationships/hyperlink" Target="javascript:%20void(0)" TargetMode="External"/><Relationship Id="rId368" Type="http://schemas.openxmlformats.org/officeDocument/2006/relationships/control" Target="activeX/activeX131.xml"/><Relationship Id="rId389" Type="http://schemas.openxmlformats.org/officeDocument/2006/relationships/control" Target="activeX/activeX149.xml"/><Relationship Id="rId172" Type="http://schemas.openxmlformats.org/officeDocument/2006/relationships/hyperlink" Target="https://www.allindiaexams.in/engineering/cse/jsp-mcq-quiz-jsp-online-test/28166" TargetMode="External"/><Relationship Id="rId193" Type="http://schemas.openxmlformats.org/officeDocument/2006/relationships/hyperlink" Target="javascript:%20void(0)" TargetMode="External"/><Relationship Id="rId207" Type="http://schemas.openxmlformats.org/officeDocument/2006/relationships/control" Target="activeX/activeX1.xml"/><Relationship Id="rId228" Type="http://schemas.openxmlformats.org/officeDocument/2006/relationships/control" Target="activeX/activeX18.xml"/><Relationship Id="rId249" Type="http://schemas.openxmlformats.org/officeDocument/2006/relationships/control" Target="activeX/activeX35.xml"/><Relationship Id="rId414" Type="http://schemas.openxmlformats.org/officeDocument/2006/relationships/fontTable" Target="fontTable.xml"/><Relationship Id="rId13" Type="http://schemas.openxmlformats.org/officeDocument/2006/relationships/hyperlink" Target="javascript:%20void(0)" TargetMode="External"/><Relationship Id="rId109" Type="http://schemas.openxmlformats.org/officeDocument/2006/relationships/hyperlink" Target="https://www.allindiaexams.in/engineering/cse/jsp-mcq-quiz-jsp-online-test/discussion/28158" TargetMode="External"/><Relationship Id="rId260" Type="http://schemas.openxmlformats.org/officeDocument/2006/relationships/control" Target="activeX/activeX44.xml"/><Relationship Id="rId281" Type="http://schemas.openxmlformats.org/officeDocument/2006/relationships/hyperlink" Target="https://tutorialsinhand.com/aptitudes/jsp-mcq-aptitudes/jsp-mcqs/jsp-mcq-set-2.aspx" TargetMode="External"/><Relationship Id="rId316" Type="http://schemas.openxmlformats.org/officeDocument/2006/relationships/hyperlink" Target="https://tutorialsinhand.com/aptitudes/jsp-mcq-aptitudes/jsp-mcqs/jsp-mcq-set-3.aspx" TargetMode="External"/><Relationship Id="rId337" Type="http://schemas.openxmlformats.org/officeDocument/2006/relationships/hyperlink" Target="https://tutorialsinhand.com/aptitudes/jsp-mcq-aptitudes/jsp-mcqs/jsp-mcq-set-4.aspx" TargetMode="External"/><Relationship Id="rId34" Type="http://schemas.openxmlformats.org/officeDocument/2006/relationships/hyperlink" Target="https://www.allindiaexams.in/engineering/cse/28149" TargetMode="External"/><Relationship Id="rId55" Type="http://schemas.openxmlformats.org/officeDocument/2006/relationships/hyperlink" Target="javascript:%20void(0)" TargetMode="External"/><Relationship Id="rId76" Type="http://schemas.openxmlformats.org/officeDocument/2006/relationships/hyperlink" Target="https://www.allindiaexams.in/engineering/cse/jsp-mcq-quiz-jsp-online-test/28154" TargetMode="External"/><Relationship Id="rId97" Type="http://schemas.openxmlformats.org/officeDocument/2006/relationships/hyperlink" Target="javascript:%20void(0)" TargetMode="External"/><Relationship Id="rId120" Type="http://schemas.openxmlformats.org/officeDocument/2006/relationships/hyperlink" Target="javascript:%20void(0)" TargetMode="External"/><Relationship Id="rId141" Type="http://schemas.openxmlformats.org/officeDocument/2006/relationships/hyperlink" Target="https://www.allindiaexams.in/engineering/cse/jsp-mcq-quiz-jsp-online-test/discussion/28162" TargetMode="External"/><Relationship Id="rId358" Type="http://schemas.openxmlformats.org/officeDocument/2006/relationships/hyperlink" Target="https://tutorialsinhand.com/aptitudes/jsp-mcq-aptitudes/jsp-mcqs/jsp-mcq-set-4.aspx" TargetMode="External"/><Relationship Id="rId379" Type="http://schemas.openxmlformats.org/officeDocument/2006/relationships/hyperlink" Target="https://tutorialsinhand.com/aptitudes/jsp-mcq-aptitudes/jsp-mcqs/jsp-mcq-set-5.aspx" TargetMode="External"/><Relationship Id="rId7" Type="http://schemas.openxmlformats.org/officeDocument/2006/relationships/hyperlink" Target="javascript:%20void(0)" TargetMode="External"/><Relationship Id="rId162" Type="http://schemas.openxmlformats.org/officeDocument/2006/relationships/hyperlink" Target="https://www.allindiaexams.in/engineering/cse/jsp-mcq-quiz-jsp-online-test/28165" TargetMode="External"/><Relationship Id="rId183" Type="http://schemas.openxmlformats.org/officeDocument/2006/relationships/hyperlink" Target="javascript:%20void(0)" TargetMode="External"/><Relationship Id="rId218" Type="http://schemas.openxmlformats.org/officeDocument/2006/relationships/control" Target="activeX/activeX10.xml"/><Relationship Id="rId239" Type="http://schemas.openxmlformats.org/officeDocument/2006/relationships/control" Target="activeX/activeX27.xml"/><Relationship Id="rId390" Type="http://schemas.openxmlformats.org/officeDocument/2006/relationships/hyperlink" Target="https://tutorialsinhand.com/aptitudes/jsp-mcq-aptitudes/jsp-mcqs/jsp-mcq-set-5.aspx" TargetMode="External"/><Relationship Id="rId404" Type="http://schemas.openxmlformats.org/officeDocument/2006/relationships/control" Target="activeX/activeX161.xml"/><Relationship Id="rId250" Type="http://schemas.openxmlformats.org/officeDocument/2006/relationships/control" Target="activeX/activeX36.xml"/><Relationship Id="rId271" Type="http://schemas.openxmlformats.org/officeDocument/2006/relationships/hyperlink" Target="https://tutorialsinhand.com/aptitudes/jsp-mcq-aptitudes/jsp-mcqs/jsp-mcq-set-2.aspx" TargetMode="External"/><Relationship Id="rId292" Type="http://schemas.openxmlformats.org/officeDocument/2006/relationships/control" Target="activeX/activeX69.xml"/><Relationship Id="rId306" Type="http://schemas.openxmlformats.org/officeDocument/2006/relationships/hyperlink" Target="https://tutorialsinhand.com/aptitudes/jsp-mcq-aptitudes/jsp-mcqs/jsp-mcq-set-3.aspx" TargetMode="External"/><Relationship Id="rId24" Type="http://schemas.openxmlformats.org/officeDocument/2006/relationships/hyperlink" Target="javascript:%20void(0)" TargetMode="External"/><Relationship Id="rId45" Type="http://schemas.openxmlformats.org/officeDocument/2006/relationships/hyperlink" Target="https://www.allindiaexams.in/engineering/cse/jsp-mcq-quiz-jsp-online-test/2" TargetMode="External"/><Relationship Id="rId66" Type="http://schemas.openxmlformats.org/officeDocument/2006/relationships/hyperlink" Target="https://www.allindiaexams.in/engineering/cse/jsp-mcq-quiz-jsp-online-test/28153" TargetMode="External"/><Relationship Id="rId87" Type="http://schemas.openxmlformats.org/officeDocument/2006/relationships/hyperlink" Target="javascript:%20void(0)" TargetMode="External"/><Relationship Id="rId110" Type="http://schemas.openxmlformats.org/officeDocument/2006/relationships/hyperlink" Target="javascript:%20void(0)" TargetMode="External"/><Relationship Id="rId131" Type="http://schemas.openxmlformats.org/officeDocument/2006/relationships/hyperlink" Target="https://www.allindiaexams.in/engineering/cse/jsp-mcq-quiz-jsp-online-test/28161" TargetMode="External"/><Relationship Id="rId327" Type="http://schemas.openxmlformats.org/officeDocument/2006/relationships/control" Target="activeX/activeX97.xml"/><Relationship Id="rId348" Type="http://schemas.openxmlformats.org/officeDocument/2006/relationships/control" Target="activeX/activeX114.xml"/><Relationship Id="rId369" Type="http://schemas.openxmlformats.org/officeDocument/2006/relationships/control" Target="activeX/activeX132.xml"/><Relationship Id="rId152" Type="http://schemas.openxmlformats.org/officeDocument/2006/relationships/hyperlink" Target="javascript:%20void(0)" TargetMode="External"/><Relationship Id="rId173" Type="http://schemas.openxmlformats.org/officeDocument/2006/relationships/hyperlink" Target="https://www.allindiaexams.in/engineering/cse/jsp-mcq-quiz-jsp-online-test/discussion/28166" TargetMode="External"/><Relationship Id="rId194" Type="http://schemas.openxmlformats.org/officeDocument/2006/relationships/hyperlink" Target="https://www.allindiaexams.in/engineering/cse/jsp-mcq-quiz-jsp-online-test/28169" TargetMode="External"/><Relationship Id="rId208" Type="http://schemas.openxmlformats.org/officeDocument/2006/relationships/control" Target="activeX/activeX2.xml"/><Relationship Id="rId229" Type="http://schemas.openxmlformats.org/officeDocument/2006/relationships/control" Target="activeX/activeX19.xml"/><Relationship Id="rId380" Type="http://schemas.openxmlformats.org/officeDocument/2006/relationships/control" Target="activeX/activeX141.xml"/><Relationship Id="rId415" Type="http://schemas.openxmlformats.org/officeDocument/2006/relationships/theme" Target="theme/theme1.xml"/><Relationship Id="rId240" Type="http://schemas.openxmlformats.org/officeDocument/2006/relationships/control" Target="activeX/activeX28.xml"/><Relationship Id="rId261" Type="http://schemas.openxmlformats.org/officeDocument/2006/relationships/hyperlink" Target="https://tutorialsinhand.com/aptitudes/jsp-mcq-aptitudes/jsp-mcqs/jsp-mcq-set-2.aspx" TargetMode="External"/><Relationship Id="rId14" Type="http://schemas.openxmlformats.org/officeDocument/2006/relationships/hyperlink" Target="javascript:%20void(0)" TargetMode="External"/><Relationship Id="rId35" Type="http://schemas.openxmlformats.org/officeDocument/2006/relationships/hyperlink" Target="https://www.allindiaexams.in/engineering/cse/28149" TargetMode="External"/><Relationship Id="rId56" Type="http://schemas.openxmlformats.org/officeDocument/2006/relationships/hyperlink" Target="javascript:%20void(0)" TargetMode="External"/><Relationship Id="rId77" Type="http://schemas.openxmlformats.org/officeDocument/2006/relationships/hyperlink" Target="https://www.allindiaexams.in/engineering/cse/jsp-mcq-quiz-jsp-online-test/discussion/28154" TargetMode="External"/><Relationship Id="rId100" Type="http://schemas.openxmlformats.org/officeDocument/2006/relationships/hyperlink" Target="https://www.allindiaexams.in/engineering/cse/jsp-mcq-quiz-jsp-online-test/28157" TargetMode="External"/><Relationship Id="rId282" Type="http://schemas.openxmlformats.org/officeDocument/2006/relationships/control" Target="activeX/activeX61.xml"/><Relationship Id="rId317" Type="http://schemas.openxmlformats.org/officeDocument/2006/relationships/control" Target="activeX/activeX89.xml"/><Relationship Id="rId338" Type="http://schemas.openxmlformats.org/officeDocument/2006/relationships/control" Target="activeX/activeX106.xml"/><Relationship Id="rId359" Type="http://schemas.openxmlformats.org/officeDocument/2006/relationships/control" Target="activeX/activeX123.xml"/><Relationship Id="rId8" Type="http://schemas.openxmlformats.org/officeDocument/2006/relationships/hyperlink" Target="javascript:%20void(0)" TargetMode="External"/><Relationship Id="rId98" Type="http://schemas.openxmlformats.org/officeDocument/2006/relationships/hyperlink" Target="https://www.allindiaexams.in/engineering/cse/jsp-mcq-quiz-jsp-online-test/28157" TargetMode="External"/><Relationship Id="rId121" Type="http://schemas.openxmlformats.org/officeDocument/2006/relationships/hyperlink" Target="javascript:%20void(0)" TargetMode="External"/><Relationship Id="rId142" Type="http://schemas.openxmlformats.org/officeDocument/2006/relationships/hyperlink" Target="javascript:%20void(0)" TargetMode="External"/><Relationship Id="rId163" Type="http://schemas.openxmlformats.org/officeDocument/2006/relationships/hyperlink" Target="https://www.allindiaexams.in/engineering/cse/jsp-mcq-quiz-jsp-online-test/28165" TargetMode="External"/><Relationship Id="rId184" Type="http://schemas.openxmlformats.org/officeDocument/2006/relationships/hyperlink" Target="javascript:%20void(0)" TargetMode="External"/><Relationship Id="rId219" Type="http://schemas.openxmlformats.org/officeDocument/2006/relationships/control" Target="activeX/activeX11.xml"/><Relationship Id="rId370" Type="http://schemas.openxmlformats.org/officeDocument/2006/relationships/control" Target="activeX/activeX133.xml"/><Relationship Id="rId391" Type="http://schemas.openxmlformats.org/officeDocument/2006/relationships/control" Target="activeX/activeX150.xml"/><Relationship Id="rId405" Type="http://schemas.openxmlformats.org/officeDocument/2006/relationships/control" Target="activeX/activeX162.xml"/><Relationship Id="rId230" Type="http://schemas.openxmlformats.org/officeDocument/2006/relationships/control" Target="activeX/activeX20.xml"/><Relationship Id="rId251" Type="http://schemas.openxmlformats.org/officeDocument/2006/relationships/hyperlink" Target="https://tutorialsinhand.com/aptitudes/jsp-mcq-aptitudes/jsp-mcqs/jsp-mcq-set-2.aspx" TargetMode="External"/><Relationship Id="rId25" Type="http://schemas.openxmlformats.org/officeDocument/2006/relationships/hyperlink" Target="https://www.allindiaexams.in/engineering/cse/28148" TargetMode="External"/><Relationship Id="rId46" Type="http://schemas.openxmlformats.org/officeDocument/2006/relationships/hyperlink" Target="javascript:%20void(0)" TargetMode="External"/><Relationship Id="rId67" Type="http://schemas.openxmlformats.org/officeDocument/2006/relationships/hyperlink" Target="https://www.allindiaexams.in/engineering/cse/jsp-mcq-quiz-jsp-online-test/28153" TargetMode="External"/><Relationship Id="rId272" Type="http://schemas.openxmlformats.org/officeDocument/2006/relationships/control" Target="activeX/activeX53.xml"/><Relationship Id="rId293" Type="http://schemas.openxmlformats.org/officeDocument/2006/relationships/control" Target="activeX/activeX70.xml"/><Relationship Id="rId307" Type="http://schemas.openxmlformats.org/officeDocument/2006/relationships/control" Target="activeX/activeX81.xml"/><Relationship Id="rId328" Type="http://schemas.openxmlformats.org/officeDocument/2006/relationships/control" Target="activeX/activeX98.xml"/><Relationship Id="rId349" Type="http://schemas.openxmlformats.org/officeDocument/2006/relationships/control" Target="activeX/activeX115.xml"/><Relationship Id="rId88" Type="http://schemas.openxmlformats.org/officeDocument/2006/relationships/hyperlink" Target="javascript:%20void(0)" TargetMode="External"/><Relationship Id="rId111" Type="http://schemas.openxmlformats.org/officeDocument/2006/relationships/hyperlink" Target="javascript:%20void(0)" TargetMode="External"/><Relationship Id="rId132" Type="http://schemas.openxmlformats.org/officeDocument/2006/relationships/hyperlink" Target="https://www.allindiaexams.in/engineering/cse/jsp-mcq-quiz-jsp-online-test/28161" TargetMode="External"/><Relationship Id="rId153" Type="http://schemas.openxmlformats.org/officeDocument/2006/relationships/hyperlink" Target="javascript:%20void(0)" TargetMode="External"/><Relationship Id="rId174" Type="http://schemas.openxmlformats.org/officeDocument/2006/relationships/hyperlink" Target="javascript:%20void(0)" TargetMode="External"/><Relationship Id="rId195" Type="http://schemas.openxmlformats.org/officeDocument/2006/relationships/hyperlink" Target="https://www.allindiaexams.in/engineering/cse/jsp-mcq-quiz-jsp-online-test/28169" TargetMode="External"/><Relationship Id="rId209" Type="http://schemas.openxmlformats.org/officeDocument/2006/relationships/control" Target="activeX/activeX3.xml"/><Relationship Id="rId360" Type="http://schemas.openxmlformats.org/officeDocument/2006/relationships/control" Target="activeX/activeX124.xml"/><Relationship Id="rId381" Type="http://schemas.openxmlformats.org/officeDocument/2006/relationships/control" Target="activeX/activeX142.xml"/><Relationship Id="rId220" Type="http://schemas.openxmlformats.org/officeDocument/2006/relationships/control" Target="activeX/activeX12.xml"/><Relationship Id="rId241" Type="http://schemas.openxmlformats.org/officeDocument/2006/relationships/hyperlink" Target="https://tutorialsinhand.com/aptitudes/jsp-mcq-aptitudes/jsp-mcqs/jsp-mcq-set-1.aspx" TargetMode="External"/><Relationship Id="rId15" Type="http://schemas.openxmlformats.org/officeDocument/2006/relationships/hyperlink" Target="javascript:%20void(0)" TargetMode="External"/><Relationship Id="rId36" Type="http://schemas.openxmlformats.org/officeDocument/2006/relationships/hyperlink" Target="https://www.allindiaexams.in/engineering/cse/jsp-mcq-quiz-jsp-online-test/discussion/28149" TargetMode="External"/><Relationship Id="rId57" Type="http://schemas.openxmlformats.org/officeDocument/2006/relationships/hyperlink" Target="javascript:%20void(0)" TargetMode="External"/><Relationship Id="rId262" Type="http://schemas.openxmlformats.org/officeDocument/2006/relationships/control" Target="activeX/activeX45.xml"/><Relationship Id="rId283" Type="http://schemas.openxmlformats.org/officeDocument/2006/relationships/control" Target="activeX/activeX62.xml"/><Relationship Id="rId318" Type="http://schemas.openxmlformats.org/officeDocument/2006/relationships/control" Target="activeX/activeX90.xml"/><Relationship Id="rId339" Type="http://schemas.openxmlformats.org/officeDocument/2006/relationships/control" Target="activeX/activeX107.xml"/><Relationship Id="rId78" Type="http://schemas.openxmlformats.org/officeDocument/2006/relationships/hyperlink" Target="javascript:%20void(0)" TargetMode="External"/><Relationship Id="rId99" Type="http://schemas.openxmlformats.org/officeDocument/2006/relationships/hyperlink" Target="https://www.allindiaexams.in/engineering/cse/jsp-mcq-quiz-jsp-online-test/28157" TargetMode="External"/><Relationship Id="rId101" Type="http://schemas.openxmlformats.org/officeDocument/2006/relationships/hyperlink" Target="https://www.allindiaexams.in/engineering/cse/jsp-mcq-quiz-jsp-online-test/discussion/28157" TargetMode="External"/><Relationship Id="rId122" Type="http://schemas.openxmlformats.org/officeDocument/2006/relationships/hyperlink" Target="https://www.allindiaexams.in/engineering/cse/jsp-mcq-quiz-jsp-online-test/28160" TargetMode="External"/><Relationship Id="rId143" Type="http://schemas.openxmlformats.org/officeDocument/2006/relationships/hyperlink" Target="javascript:%20void(0)" TargetMode="External"/><Relationship Id="rId164" Type="http://schemas.openxmlformats.org/officeDocument/2006/relationships/hyperlink" Target="https://www.allindiaexams.in/engineering/cse/jsp-mcq-quiz-jsp-online-test/28165" TargetMode="External"/><Relationship Id="rId185" Type="http://schemas.openxmlformats.org/officeDocument/2006/relationships/hyperlink" Target="javascript:%20void(0)" TargetMode="External"/><Relationship Id="rId350" Type="http://schemas.openxmlformats.org/officeDocument/2006/relationships/control" Target="activeX/activeX116.xml"/><Relationship Id="rId371" Type="http://schemas.openxmlformats.org/officeDocument/2006/relationships/control" Target="activeX/activeX134.xml"/><Relationship Id="rId406" Type="http://schemas.openxmlformats.org/officeDocument/2006/relationships/control" Target="activeX/activeX163.xml"/><Relationship Id="rId9" Type="http://schemas.openxmlformats.org/officeDocument/2006/relationships/hyperlink" Target="https://www.allindiaexams.in/engineering/cse/28146" TargetMode="External"/><Relationship Id="rId210" Type="http://schemas.openxmlformats.org/officeDocument/2006/relationships/control" Target="activeX/activeX4.xml"/><Relationship Id="rId392" Type="http://schemas.openxmlformats.org/officeDocument/2006/relationships/control" Target="activeX/activeX151.xml"/><Relationship Id="rId26" Type="http://schemas.openxmlformats.org/officeDocument/2006/relationships/hyperlink" Target="https://www.allindiaexams.in/engineering/cse/28148" TargetMode="External"/><Relationship Id="rId231" Type="http://schemas.openxmlformats.org/officeDocument/2006/relationships/hyperlink" Target="https://tutorialsinhand.com/aptitudes/jsp-mcq-aptitudes/jsp-mcqs/jsp-mcq-set-1.aspx" TargetMode="External"/><Relationship Id="rId252" Type="http://schemas.openxmlformats.org/officeDocument/2006/relationships/control" Target="activeX/activeX37.xml"/><Relationship Id="rId273" Type="http://schemas.openxmlformats.org/officeDocument/2006/relationships/control" Target="activeX/activeX54.xml"/><Relationship Id="rId294" Type="http://schemas.openxmlformats.org/officeDocument/2006/relationships/control" Target="activeX/activeX71.xml"/><Relationship Id="rId308" Type="http://schemas.openxmlformats.org/officeDocument/2006/relationships/control" Target="activeX/activeX82.xml"/><Relationship Id="rId329" Type="http://schemas.openxmlformats.org/officeDocument/2006/relationships/control" Target="activeX/activeX99.xml"/><Relationship Id="rId47" Type="http://schemas.openxmlformats.org/officeDocument/2006/relationships/hyperlink" Target="javascript:%20void(0)" TargetMode="External"/><Relationship Id="rId68" Type="http://schemas.openxmlformats.org/officeDocument/2006/relationships/hyperlink" Target="https://www.allindiaexams.in/engineering/cse/jsp-mcq-quiz-jsp-online-test/28153" TargetMode="External"/><Relationship Id="rId89" Type="http://schemas.openxmlformats.org/officeDocument/2006/relationships/hyperlink" Target="javascript:%20void(0)" TargetMode="External"/><Relationship Id="rId112" Type="http://schemas.openxmlformats.org/officeDocument/2006/relationships/hyperlink" Target="javascript:%20void(0)" TargetMode="External"/><Relationship Id="rId133" Type="http://schemas.openxmlformats.org/officeDocument/2006/relationships/hyperlink" Target="https://www.allindiaexams.in/engineering/cse/jsp-mcq-quiz-jsp-online-test/discussion/28161" TargetMode="External"/><Relationship Id="rId154" Type="http://schemas.openxmlformats.org/officeDocument/2006/relationships/hyperlink" Target="https://www.allindiaexams.in/engineering/cse/jsp-mcq-quiz-jsp-online-test/28164" TargetMode="External"/><Relationship Id="rId175" Type="http://schemas.openxmlformats.org/officeDocument/2006/relationships/hyperlink" Target="javascript:%20void(0)" TargetMode="External"/><Relationship Id="rId340" Type="http://schemas.openxmlformats.org/officeDocument/2006/relationships/control" Target="activeX/activeX108.xml"/><Relationship Id="rId361" Type="http://schemas.openxmlformats.org/officeDocument/2006/relationships/control" Target="activeX/activeX125.xml"/><Relationship Id="rId196" Type="http://schemas.openxmlformats.org/officeDocument/2006/relationships/hyperlink" Target="https://www.allindiaexams.in/engineering/cse/jsp-mcq-quiz-jsp-online-test/28169" TargetMode="External"/><Relationship Id="rId200" Type="http://schemas.openxmlformats.org/officeDocument/2006/relationships/hyperlink" Target="javascript:%20void(0)" TargetMode="External"/><Relationship Id="rId382" Type="http://schemas.openxmlformats.org/officeDocument/2006/relationships/control" Target="activeX/activeX143.xml"/><Relationship Id="rId16" Type="http://schemas.openxmlformats.org/officeDocument/2006/relationships/hyperlink" Target="javascript:%20void(0)" TargetMode="External"/><Relationship Id="rId221" Type="http://schemas.openxmlformats.org/officeDocument/2006/relationships/hyperlink" Target="https://tutorialsinhand.com/aptitudes/jsp-mcq-aptitudes/jsp-mcqs/jsp-mcq-set-1.aspx" TargetMode="External"/><Relationship Id="rId242" Type="http://schemas.openxmlformats.org/officeDocument/2006/relationships/control" Target="activeX/activeX29.xml"/><Relationship Id="rId263" Type="http://schemas.openxmlformats.org/officeDocument/2006/relationships/control" Target="activeX/activeX46.xml"/><Relationship Id="rId284" Type="http://schemas.openxmlformats.org/officeDocument/2006/relationships/control" Target="activeX/activeX63.xml"/><Relationship Id="rId319" Type="http://schemas.openxmlformats.org/officeDocument/2006/relationships/control" Target="activeX/activeX91.xml"/><Relationship Id="rId37" Type="http://schemas.openxmlformats.org/officeDocument/2006/relationships/hyperlink" Target="javascript:%20void(0)" TargetMode="External"/><Relationship Id="rId58" Type="http://schemas.openxmlformats.org/officeDocument/2006/relationships/hyperlink" Target="https://www.allindiaexams.in/engineering/cse/jsp-mcq-quiz-jsp-online-test/28152" TargetMode="External"/><Relationship Id="rId79" Type="http://schemas.openxmlformats.org/officeDocument/2006/relationships/hyperlink" Target="javascript:%20void(0)" TargetMode="External"/><Relationship Id="rId102" Type="http://schemas.openxmlformats.org/officeDocument/2006/relationships/hyperlink" Target="javascript:%20void(0)" TargetMode="External"/><Relationship Id="rId123" Type="http://schemas.openxmlformats.org/officeDocument/2006/relationships/hyperlink" Target="https://www.allindiaexams.in/engineering/cse/jsp-mcq-quiz-jsp-online-test/28160" TargetMode="External"/><Relationship Id="rId144" Type="http://schemas.openxmlformats.org/officeDocument/2006/relationships/hyperlink" Target="javascript:%20void(0)" TargetMode="External"/><Relationship Id="rId330" Type="http://schemas.openxmlformats.org/officeDocument/2006/relationships/control" Target="activeX/activeX100.xml"/><Relationship Id="rId90" Type="http://schemas.openxmlformats.org/officeDocument/2006/relationships/hyperlink" Target="https://www.allindiaexams.in/engineering/cse/jsp-mcq-quiz-jsp-online-test/28156" TargetMode="External"/><Relationship Id="rId165" Type="http://schemas.openxmlformats.org/officeDocument/2006/relationships/hyperlink" Target="https://www.allindiaexams.in/engineering/cse/jsp-mcq-quiz-jsp-online-test/discussion/28165" TargetMode="External"/><Relationship Id="rId186" Type="http://schemas.openxmlformats.org/officeDocument/2006/relationships/hyperlink" Target="https://www.allindiaexams.in/engineering/cse/jsp-mcq-quiz-jsp-online-test/28168" TargetMode="External"/><Relationship Id="rId351" Type="http://schemas.openxmlformats.org/officeDocument/2006/relationships/control" Target="activeX/activeX117.xml"/><Relationship Id="rId372" Type="http://schemas.openxmlformats.org/officeDocument/2006/relationships/control" Target="activeX/activeX135.xml"/><Relationship Id="rId393" Type="http://schemas.openxmlformats.org/officeDocument/2006/relationships/control" Target="activeX/activeX152.xml"/><Relationship Id="rId407" Type="http://schemas.openxmlformats.org/officeDocument/2006/relationships/control" Target="activeX/activeX164.xml"/><Relationship Id="rId211" Type="http://schemas.openxmlformats.org/officeDocument/2006/relationships/hyperlink" Target="https://tutorialsinhand.com/aptitudes/jsp-mcq-aptitudes/jsp-mcqs/jsp-mcq-set-1.aspx" TargetMode="External"/><Relationship Id="rId232" Type="http://schemas.openxmlformats.org/officeDocument/2006/relationships/control" Target="activeX/activeX21.xml"/><Relationship Id="rId253" Type="http://schemas.openxmlformats.org/officeDocument/2006/relationships/control" Target="activeX/activeX38.xml"/><Relationship Id="rId274" Type="http://schemas.openxmlformats.org/officeDocument/2006/relationships/control" Target="activeX/activeX55.xml"/><Relationship Id="rId295" Type="http://schemas.openxmlformats.org/officeDocument/2006/relationships/control" Target="activeX/activeX72.xml"/><Relationship Id="rId309" Type="http://schemas.openxmlformats.org/officeDocument/2006/relationships/control" Target="activeX/activeX83.xml"/><Relationship Id="rId27" Type="http://schemas.openxmlformats.org/officeDocument/2006/relationships/hyperlink" Target="https://www.allindiaexams.in/engineering/cse/28148" TargetMode="External"/><Relationship Id="rId48" Type="http://schemas.openxmlformats.org/officeDocument/2006/relationships/hyperlink" Target="javascript:%20void(0)" TargetMode="External"/><Relationship Id="rId69" Type="http://schemas.openxmlformats.org/officeDocument/2006/relationships/hyperlink" Target="https://www.allindiaexams.in/engineering/cse/jsp-mcq-quiz-jsp-online-test/discussion/28153" TargetMode="External"/><Relationship Id="rId113" Type="http://schemas.openxmlformats.org/officeDocument/2006/relationships/hyperlink" Target="javascript:%20void(0)" TargetMode="External"/><Relationship Id="rId134" Type="http://schemas.openxmlformats.org/officeDocument/2006/relationships/hyperlink" Target="javascript:%20void(0)" TargetMode="External"/><Relationship Id="rId320" Type="http://schemas.openxmlformats.org/officeDocument/2006/relationships/control" Target="activeX/activeX92.xml"/><Relationship Id="rId80" Type="http://schemas.openxmlformats.org/officeDocument/2006/relationships/hyperlink" Target="javascript:%20void(0)" TargetMode="External"/><Relationship Id="rId155" Type="http://schemas.openxmlformats.org/officeDocument/2006/relationships/hyperlink" Target="https://www.allindiaexams.in/engineering/cse/jsp-mcq-quiz-jsp-online-test/28164" TargetMode="External"/><Relationship Id="rId176" Type="http://schemas.openxmlformats.org/officeDocument/2006/relationships/hyperlink" Target="javascript:%20void(0)" TargetMode="External"/><Relationship Id="rId197" Type="http://schemas.openxmlformats.org/officeDocument/2006/relationships/hyperlink" Target="https://www.allindiaexams.in/engineering/cse/jsp-mcq-quiz-jsp-online-test/discussion/28169" TargetMode="External"/><Relationship Id="rId341" Type="http://schemas.openxmlformats.org/officeDocument/2006/relationships/control" Target="activeX/activeX109.xml"/><Relationship Id="rId362" Type="http://schemas.openxmlformats.org/officeDocument/2006/relationships/control" Target="activeX/activeX126.xml"/><Relationship Id="rId383" Type="http://schemas.openxmlformats.org/officeDocument/2006/relationships/control" Target="activeX/activeX144.xml"/><Relationship Id="rId201" Type="http://schemas.openxmlformats.org/officeDocument/2006/relationships/hyperlink" Target="javascript:%20void(0)" TargetMode="External"/><Relationship Id="rId222" Type="http://schemas.openxmlformats.org/officeDocument/2006/relationships/control" Target="activeX/activeX13.xml"/><Relationship Id="rId243" Type="http://schemas.openxmlformats.org/officeDocument/2006/relationships/control" Target="activeX/activeX30.xml"/><Relationship Id="rId264" Type="http://schemas.openxmlformats.org/officeDocument/2006/relationships/control" Target="activeX/activeX47.xml"/><Relationship Id="rId285" Type="http://schemas.openxmlformats.org/officeDocument/2006/relationships/control" Target="activeX/activeX64.xml"/><Relationship Id="rId17" Type="http://schemas.openxmlformats.org/officeDocument/2006/relationships/hyperlink" Target="https://www.allindiaexams.in/engineering/cse/28147" TargetMode="External"/><Relationship Id="rId38" Type="http://schemas.openxmlformats.org/officeDocument/2006/relationships/hyperlink" Target="javascript:%20void(0)" TargetMode="External"/><Relationship Id="rId59" Type="http://schemas.openxmlformats.org/officeDocument/2006/relationships/hyperlink" Target="https://www.allindiaexams.in/engineering/cse/jsp-mcq-quiz-jsp-online-test/28152" TargetMode="External"/><Relationship Id="rId103" Type="http://schemas.openxmlformats.org/officeDocument/2006/relationships/hyperlink" Target="javascript:%20void(0)" TargetMode="External"/><Relationship Id="rId124" Type="http://schemas.openxmlformats.org/officeDocument/2006/relationships/hyperlink" Target="https://www.allindiaexams.in/engineering/cse/jsp-mcq-quiz-jsp-online-test/28160" TargetMode="External"/><Relationship Id="rId310" Type="http://schemas.openxmlformats.org/officeDocument/2006/relationships/control" Target="activeX/activeX84.xml"/><Relationship Id="rId70" Type="http://schemas.openxmlformats.org/officeDocument/2006/relationships/hyperlink" Target="javascript:%20void(0)" TargetMode="External"/><Relationship Id="rId91" Type="http://schemas.openxmlformats.org/officeDocument/2006/relationships/hyperlink" Target="https://www.allindiaexams.in/engineering/cse/jsp-mcq-quiz-jsp-online-test/28156" TargetMode="External"/><Relationship Id="rId145" Type="http://schemas.openxmlformats.org/officeDocument/2006/relationships/hyperlink" Target="javascript:%20void(0)" TargetMode="External"/><Relationship Id="rId166" Type="http://schemas.openxmlformats.org/officeDocument/2006/relationships/hyperlink" Target="javascript:%20void(0)" TargetMode="External"/><Relationship Id="rId187" Type="http://schemas.openxmlformats.org/officeDocument/2006/relationships/hyperlink" Target="https://www.allindiaexams.in/engineering/cse/jsp-mcq-quiz-jsp-online-test/28168" TargetMode="External"/><Relationship Id="rId331" Type="http://schemas.openxmlformats.org/officeDocument/2006/relationships/control" Target="activeX/activeX101.xml"/><Relationship Id="rId352" Type="http://schemas.openxmlformats.org/officeDocument/2006/relationships/control" Target="activeX/activeX118.xml"/><Relationship Id="rId373" Type="http://schemas.openxmlformats.org/officeDocument/2006/relationships/hyperlink" Target="https://tutorialsinhand.com/aptitudes/jsp-mcq-aptitudes/jsp-mcqs/jsp-mcq-set-5.aspx" TargetMode="External"/><Relationship Id="rId394" Type="http://schemas.openxmlformats.org/officeDocument/2006/relationships/control" Target="activeX/activeX153.xml"/><Relationship Id="rId408" Type="http://schemas.openxmlformats.org/officeDocument/2006/relationships/hyperlink" Target="https://tutorialsinhand.com/aptitudes/jsp-mcq-aptitudes/jsp-mcqs/jsp-mcq-set-5.aspx" TargetMode="External"/><Relationship Id="rId1" Type="http://schemas.openxmlformats.org/officeDocument/2006/relationships/numbering" Target="numbering.xml"/><Relationship Id="rId212" Type="http://schemas.openxmlformats.org/officeDocument/2006/relationships/control" Target="activeX/activeX5.xml"/><Relationship Id="rId233" Type="http://schemas.openxmlformats.org/officeDocument/2006/relationships/control" Target="activeX/activeX22.xml"/><Relationship Id="rId254" Type="http://schemas.openxmlformats.org/officeDocument/2006/relationships/control" Target="activeX/activeX39.xml"/><Relationship Id="rId28" Type="http://schemas.openxmlformats.org/officeDocument/2006/relationships/hyperlink" Target="https://www.allindiaexams.in/engineering/cse/jsp-mcq-quiz-jsp-online-test/discussion/28148" TargetMode="External"/><Relationship Id="rId49" Type="http://schemas.openxmlformats.org/officeDocument/2006/relationships/hyperlink" Target="javascript:%20void(0)" TargetMode="External"/><Relationship Id="rId114" Type="http://schemas.openxmlformats.org/officeDocument/2006/relationships/hyperlink" Target="https://www.allindiaexams.in/engineering/cse/jsp-mcq-quiz-jsp-online-test/28159" TargetMode="External"/><Relationship Id="rId275" Type="http://schemas.openxmlformats.org/officeDocument/2006/relationships/control" Target="activeX/activeX56.xml"/><Relationship Id="rId296" Type="http://schemas.openxmlformats.org/officeDocument/2006/relationships/hyperlink" Target="https://tutorialsinhand.com/aptitudes/jsp-mcq-aptitudes/jsp-mcqs/jsp-mcq-set-3.aspx" TargetMode="External"/><Relationship Id="rId300" Type="http://schemas.openxmlformats.org/officeDocument/2006/relationships/control" Target="activeX/activeX76.xml"/><Relationship Id="rId60" Type="http://schemas.openxmlformats.org/officeDocument/2006/relationships/hyperlink" Target="https://www.allindiaexams.in/engineering/cse/jsp-mcq-quiz-jsp-online-test/28152" TargetMode="External"/><Relationship Id="rId81" Type="http://schemas.openxmlformats.org/officeDocument/2006/relationships/hyperlink" Target="javascript:%20void(0)" TargetMode="External"/><Relationship Id="rId135" Type="http://schemas.openxmlformats.org/officeDocument/2006/relationships/hyperlink" Target="javascript:%20void(0)" TargetMode="External"/><Relationship Id="rId156" Type="http://schemas.openxmlformats.org/officeDocument/2006/relationships/hyperlink" Target="https://www.allindiaexams.in/engineering/cse/jsp-mcq-quiz-jsp-online-test/28164" TargetMode="External"/><Relationship Id="rId177" Type="http://schemas.openxmlformats.org/officeDocument/2006/relationships/hyperlink" Target="javascript:%20void(0)" TargetMode="External"/><Relationship Id="rId198" Type="http://schemas.openxmlformats.org/officeDocument/2006/relationships/hyperlink" Target="javascript:%20void(0)" TargetMode="External"/><Relationship Id="rId321" Type="http://schemas.openxmlformats.org/officeDocument/2006/relationships/hyperlink" Target="https://tutorialsinhand.com/aptitudes/jsp-mcq-aptitudes/jsp-mcqs/jsp-mcq-set-3.aspx" TargetMode="External"/><Relationship Id="rId342" Type="http://schemas.openxmlformats.org/officeDocument/2006/relationships/hyperlink" Target="https://tutorialsinhand.com/aptitudes/jsp-mcq-aptitudes/jsp-mcqs/jsp-mcq-set-4.aspx" TargetMode="External"/><Relationship Id="rId363" Type="http://schemas.openxmlformats.org/officeDocument/2006/relationships/hyperlink" Target="https://tutorialsinhand.com/aptitudes/jsp-mcq-aptitudes/jsp-mcqs/jsp-mcq-set-4.aspx" TargetMode="External"/><Relationship Id="rId384" Type="http://schemas.openxmlformats.org/officeDocument/2006/relationships/hyperlink" Target="https://tutorialsinhand.com/aptitudes/jsp-mcq-aptitudes/jsp-mcqs/jsp-mcq-set-5.aspx" TargetMode="External"/><Relationship Id="rId202" Type="http://schemas.openxmlformats.org/officeDocument/2006/relationships/hyperlink" Target="https://www.allindiaexams.in/engineering/cse/jsp-mcq-quiz-jsp-online-test/28170" TargetMode="External"/><Relationship Id="rId223" Type="http://schemas.openxmlformats.org/officeDocument/2006/relationships/control" Target="activeX/activeX14.xml"/><Relationship Id="rId244" Type="http://schemas.openxmlformats.org/officeDocument/2006/relationships/control" Target="activeX/activeX31.xml"/><Relationship Id="rId18" Type="http://schemas.openxmlformats.org/officeDocument/2006/relationships/hyperlink" Target="https://www.allindiaexams.in/engineering/cse/28147" TargetMode="External"/><Relationship Id="rId39" Type="http://schemas.openxmlformats.org/officeDocument/2006/relationships/hyperlink" Target="javascript:%20void(0)" TargetMode="External"/><Relationship Id="rId265" Type="http://schemas.openxmlformats.org/officeDocument/2006/relationships/control" Target="activeX/activeX48.xml"/><Relationship Id="rId286" Type="http://schemas.openxmlformats.org/officeDocument/2006/relationships/hyperlink" Target="https://tutorialsinhand.com/aptitudes/jsp-mcq-aptitudes/jsp-mcqs/jsp-mcq-set-2.aspx" TargetMode="External"/><Relationship Id="rId50" Type="http://schemas.openxmlformats.org/officeDocument/2006/relationships/hyperlink" Target="https://www.allindiaexams.in/engineering/cse/jsp-mcq-quiz-jsp-online-test/28151" TargetMode="External"/><Relationship Id="rId104" Type="http://schemas.openxmlformats.org/officeDocument/2006/relationships/hyperlink" Target="javascript:%20void(0)" TargetMode="External"/><Relationship Id="rId125" Type="http://schemas.openxmlformats.org/officeDocument/2006/relationships/hyperlink" Target="https://www.allindiaexams.in/engineering/cse/jsp-mcq-quiz-jsp-online-test/discussion/28160" TargetMode="External"/><Relationship Id="rId146" Type="http://schemas.openxmlformats.org/officeDocument/2006/relationships/hyperlink" Target="https://www.allindiaexams.in/engineering/cse/jsp-mcq-quiz-jsp-online-test/28163" TargetMode="External"/><Relationship Id="rId167" Type="http://schemas.openxmlformats.org/officeDocument/2006/relationships/hyperlink" Target="javascript:%20void(0)" TargetMode="External"/><Relationship Id="rId188" Type="http://schemas.openxmlformats.org/officeDocument/2006/relationships/hyperlink" Target="https://www.allindiaexams.in/engineering/cse/jsp-mcq-quiz-jsp-online-test/28168" TargetMode="External"/><Relationship Id="rId311" Type="http://schemas.openxmlformats.org/officeDocument/2006/relationships/hyperlink" Target="https://tutorialsinhand.com/aptitudes/jsp-mcq-aptitudes/jsp-mcqs/jsp-mcq-set-3.aspx" TargetMode="External"/><Relationship Id="rId332" Type="http://schemas.openxmlformats.org/officeDocument/2006/relationships/hyperlink" Target="https://tutorialsinhand.com/aptitudes/jsp-mcq-aptitudes/jsp-mcqs/jsp-mcq-set-4.aspx" TargetMode="External"/><Relationship Id="rId353" Type="http://schemas.openxmlformats.org/officeDocument/2006/relationships/hyperlink" Target="https://tutorialsinhand.com/aptitudes/jsp-mcq-aptitudes/jsp-mcqs/jsp-mcq-set-4.aspx" TargetMode="External"/><Relationship Id="rId374" Type="http://schemas.openxmlformats.org/officeDocument/2006/relationships/control" Target="activeX/activeX136.xml"/><Relationship Id="rId395" Type="http://schemas.openxmlformats.org/officeDocument/2006/relationships/control" Target="activeX/activeX154.xml"/><Relationship Id="rId409" Type="http://schemas.openxmlformats.org/officeDocument/2006/relationships/control" Target="activeX/activeX165.xml"/><Relationship Id="rId71" Type="http://schemas.openxmlformats.org/officeDocument/2006/relationships/hyperlink" Target="javascript:%20void(0)" TargetMode="External"/><Relationship Id="rId92" Type="http://schemas.openxmlformats.org/officeDocument/2006/relationships/hyperlink" Target="https://www.allindiaexams.in/engineering/cse/jsp-mcq-quiz-jsp-online-test/28156" TargetMode="External"/><Relationship Id="rId213" Type="http://schemas.openxmlformats.org/officeDocument/2006/relationships/control" Target="activeX/activeX6.xml"/><Relationship Id="rId234" Type="http://schemas.openxmlformats.org/officeDocument/2006/relationships/control" Target="activeX/activeX23.xml"/><Relationship Id="rId2" Type="http://schemas.openxmlformats.org/officeDocument/2006/relationships/styles" Target="styles.xml"/><Relationship Id="rId29" Type="http://schemas.openxmlformats.org/officeDocument/2006/relationships/hyperlink" Target="javascript:%20void(0)" TargetMode="External"/><Relationship Id="rId255" Type="http://schemas.openxmlformats.org/officeDocument/2006/relationships/control" Target="activeX/activeX40.xml"/><Relationship Id="rId276" Type="http://schemas.openxmlformats.org/officeDocument/2006/relationships/hyperlink" Target="https://tutorialsinhand.com/aptitudes/jsp-mcq-aptitudes/jsp-mcqs/jsp-mcq-set-2.aspx" TargetMode="External"/><Relationship Id="rId297" Type="http://schemas.openxmlformats.org/officeDocument/2006/relationships/control" Target="activeX/activeX73.xml"/><Relationship Id="rId40" Type="http://schemas.openxmlformats.org/officeDocument/2006/relationships/hyperlink" Target="javascript:%20void(0)" TargetMode="External"/><Relationship Id="rId115" Type="http://schemas.openxmlformats.org/officeDocument/2006/relationships/hyperlink" Target="https://www.allindiaexams.in/engineering/cse/jsp-mcq-quiz-jsp-online-test/28159" TargetMode="External"/><Relationship Id="rId136" Type="http://schemas.openxmlformats.org/officeDocument/2006/relationships/hyperlink" Target="javascript:%20void(0)" TargetMode="External"/><Relationship Id="rId157" Type="http://schemas.openxmlformats.org/officeDocument/2006/relationships/hyperlink" Target="https://www.allindiaexams.in/engineering/cse/jsp-mcq-quiz-jsp-online-test/discussion/28164" TargetMode="External"/><Relationship Id="rId178" Type="http://schemas.openxmlformats.org/officeDocument/2006/relationships/hyperlink" Target="https://www.allindiaexams.in/engineering/cse/jsp-mcq-quiz-jsp-online-test/28167" TargetMode="External"/><Relationship Id="rId301" Type="http://schemas.openxmlformats.org/officeDocument/2006/relationships/hyperlink" Target="https://tutorialsinhand.com/aptitudes/jsp-mcq-aptitudes/jsp-mcqs/jsp-mcq-set-3.aspx" TargetMode="External"/><Relationship Id="rId322" Type="http://schemas.openxmlformats.org/officeDocument/2006/relationships/control" Target="activeX/activeX93.xml"/><Relationship Id="rId343" Type="http://schemas.openxmlformats.org/officeDocument/2006/relationships/control" Target="activeX/activeX110.xml"/><Relationship Id="rId364" Type="http://schemas.openxmlformats.org/officeDocument/2006/relationships/control" Target="activeX/activeX127.xml"/><Relationship Id="rId61" Type="http://schemas.openxmlformats.org/officeDocument/2006/relationships/hyperlink" Target="https://www.allindiaexams.in/engineering/cse/jsp-mcq-quiz-jsp-online-test/discussion/28152" TargetMode="External"/><Relationship Id="rId82" Type="http://schemas.openxmlformats.org/officeDocument/2006/relationships/hyperlink" Target="https://www.allindiaexams.in/engineering/cse/jsp-mcq-quiz-jsp-online-test/28155" TargetMode="External"/><Relationship Id="rId199" Type="http://schemas.openxmlformats.org/officeDocument/2006/relationships/hyperlink" Target="javascript:%20void(0)" TargetMode="External"/><Relationship Id="rId203" Type="http://schemas.openxmlformats.org/officeDocument/2006/relationships/hyperlink" Target="https://www.allindiaexams.in/engineering/cse/jsp-mcq-quiz-jsp-online-test/28170" TargetMode="External"/><Relationship Id="rId385" Type="http://schemas.openxmlformats.org/officeDocument/2006/relationships/control" Target="activeX/activeX145.xml"/><Relationship Id="rId19" Type="http://schemas.openxmlformats.org/officeDocument/2006/relationships/hyperlink" Target="https://www.allindiaexams.in/engineering/cse/28147" TargetMode="External"/><Relationship Id="rId224" Type="http://schemas.openxmlformats.org/officeDocument/2006/relationships/control" Target="activeX/activeX15.xml"/><Relationship Id="rId245" Type="http://schemas.openxmlformats.org/officeDocument/2006/relationships/control" Target="activeX/activeX32.xml"/><Relationship Id="rId266" Type="http://schemas.openxmlformats.org/officeDocument/2006/relationships/hyperlink" Target="https://tutorialsinhand.com/aptitudes/jsp-mcq-aptitudes/jsp-mcqs/jsp-mcq-set-2.aspx" TargetMode="External"/><Relationship Id="rId287" Type="http://schemas.openxmlformats.org/officeDocument/2006/relationships/control" Target="activeX/activeX65.xml"/><Relationship Id="rId410" Type="http://schemas.openxmlformats.org/officeDocument/2006/relationships/control" Target="activeX/activeX166.xml"/><Relationship Id="rId30" Type="http://schemas.openxmlformats.org/officeDocument/2006/relationships/hyperlink" Target="javascript:%20void(0)" TargetMode="External"/><Relationship Id="rId105" Type="http://schemas.openxmlformats.org/officeDocument/2006/relationships/hyperlink" Target="javascript:%20void(0)" TargetMode="External"/><Relationship Id="rId126" Type="http://schemas.openxmlformats.org/officeDocument/2006/relationships/hyperlink" Target="javascript:%20void(0)" TargetMode="External"/><Relationship Id="rId147" Type="http://schemas.openxmlformats.org/officeDocument/2006/relationships/hyperlink" Target="https://www.allindiaexams.in/engineering/cse/jsp-mcq-quiz-jsp-online-test/28163" TargetMode="External"/><Relationship Id="rId168" Type="http://schemas.openxmlformats.org/officeDocument/2006/relationships/hyperlink" Target="javascript:%20void(0)" TargetMode="External"/><Relationship Id="rId312" Type="http://schemas.openxmlformats.org/officeDocument/2006/relationships/control" Target="activeX/activeX85.xml"/><Relationship Id="rId333" Type="http://schemas.openxmlformats.org/officeDocument/2006/relationships/control" Target="activeX/activeX102.xml"/><Relationship Id="rId354" Type="http://schemas.openxmlformats.org/officeDocument/2006/relationships/control" Target="activeX/activeX119.xml"/><Relationship Id="rId51" Type="http://schemas.openxmlformats.org/officeDocument/2006/relationships/hyperlink" Target="https://www.allindiaexams.in/engineering/cse/jsp-mcq-quiz-jsp-online-test/28151" TargetMode="External"/><Relationship Id="rId72" Type="http://schemas.openxmlformats.org/officeDocument/2006/relationships/hyperlink" Target="javascript:%20void(0)" TargetMode="External"/><Relationship Id="rId93" Type="http://schemas.openxmlformats.org/officeDocument/2006/relationships/hyperlink" Target="https://www.allindiaexams.in/engineering/cse/jsp-mcq-quiz-jsp-online-test/discussion/28156" TargetMode="External"/><Relationship Id="rId189" Type="http://schemas.openxmlformats.org/officeDocument/2006/relationships/hyperlink" Target="https://www.allindiaexams.in/engineering/cse/jsp-mcq-quiz-jsp-online-test/discussion/28168" TargetMode="External"/><Relationship Id="rId375" Type="http://schemas.openxmlformats.org/officeDocument/2006/relationships/control" Target="activeX/activeX137.xml"/><Relationship Id="rId396" Type="http://schemas.openxmlformats.org/officeDocument/2006/relationships/hyperlink" Target="https://tutorialsinhand.com/aptitudes/jsp-mcq-aptitudes/jsp-mcqs/jsp-mcq-set-5.aspx" TargetMode="External"/><Relationship Id="rId3" Type="http://schemas.openxmlformats.org/officeDocument/2006/relationships/settings" Target="settings.xml"/><Relationship Id="rId214" Type="http://schemas.openxmlformats.org/officeDocument/2006/relationships/control" Target="activeX/activeX7.xml"/><Relationship Id="rId235" Type="http://schemas.openxmlformats.org/officeDocument/2006/relationships/control" Target="activeX/activeX24.xml"/><Relationship Id="rId256" Type="http://schemas.openxmlformats.org/officeDocument/2006/relationships/hyperlink" Target="https://tutorialsinhand.com/aptitudes/jsp-mcq-aptitudes/jsp-mcqs/jsp-mcq-set-2.aspx" TargetMode="External"/><Relationship Id="rId277" Type="http://schemas.openxmlformats.org/officeDocument/2006/relationships/control" Target="activeX/activeX57.xml"/><Relationship Id="rId298" Type="http://schemas.openxmlformats.org/officeDocument/2006/relationships/control" Target="activeX/activeX74.xml"/><Relationship Id="rId400" Type="http://schemas.openxmlformats.org/officeDocument/2006/relationships/control" Target="activeX/activeX158.xml"/><Relationship Id="rId116" Type="http://schemas.openxmlformats.org/officeDocument/2006/relationships/hyperlink" Target="https://www.allindiaexams.in/engineering/cse/jsp-mcq-quiz-jsp-online-test/28159" TargetMode="External"/><Relationship Id="rId137" Type="http://schemas.openxmlformats.org/officeDocument/2006/relationships/hyperlink" Target="javascript:%20void(0)" TargetMode="External"/><Relationship Id="rId158" Type="http://schemas.openxmlformats.org/officeDocument/2006/relationships/hyperlink" Target="javascript:%20void(0)" TargetMode="External"/><Relationship Id="rId302" Type="http://schemas.openxmlformats.org/officeDocument/2006/relationships/control" Target="activeX/activeX77.xml"/><Relationship Id="rId323" Type="http://schemas.openxmlformats.org/officeDocument/2006/relationships/control" Target="activeX/activeX94.xml"/><Relationship Id="rId344" Type="http://schemas.openxmlformats.org/officeDocument/2006/relationships/control" Target="activeX/activeX111.xml"/><Relationship Id="rId20" Type="http://schemas.openxmlformats.org/officeDocument/2006/relationships/hyperlink" Target="https://www.allindiaexams.in/engineering/cse/jsp-mcq-quiz-jsp-online-test/discussion/28147" TargetMode="External"/><Relationship Id="rId41" Type="http://schemas.openxmlformats.org/officeDocument/2006/relationships/hyperlink" Target="https://www.allindiaexams.in/engineering/cse/28150" TargetMode="External"/><Relationship Id="rId62" Type="http://schemas.openxmlformats.org/officeDocument/2006/relationships/hyperlink" Target="javascript:%20void(0)" TargetMode="External"/><Relationship Id="rId83" Type="http://schemas.openxmlformats.org/officeDocument/2006/relationships/hyperlink" Target="https://www.allindiaexams.in/engineering/cse/jsp-mcq-quiz-jsp-online-test/28155" TargetMode="External"/><Relationship Id="rId179" Type="http://schemas.openxmlformats.org/officeDocument/2006/relationships/hyperlink" Target="https://www.allindiaexams.in/engineering/cse/jsp-mcq-quiz-jsp-online-test/28167" TargetMode="External"/><Relationship Id="rId365" Type="http://schemas.openxmlformats.org/officeDocument/2006/relationships/control" Target="activeX/activeX128.xml"/><Relationship Id="rId386" Type="http://schemas.openxmlformats.org/officeDocument/2006/relationships/control" Target="activeX/activeX146.xml"/><Relationship Id="rId190" Type="http://schemas.openxmlformats.org/officeDocument/2006/relationships/hyperlink" Target="javascript:%20void(0)" TargetMode="External"/><Relationship Id="rId204" Type="http://schemas.openxmlformats.org/officeDocument/2006/relationships/hyperlink" Target="https://www.allindiaexams.in/engineering/cse/jsp-mcq-quiz-jsp-online-test/28170" TargetMode="External"/><Relationship Id="rId225" Type="http://schemas.openxmlformats.org/officeDocument/2006/relationships/control" Target="activeX/activeX16.xml"/><Relationship Id="rId246" Type="http://schemas.openxmlformats.org/officeDocument/2006/relationships/hyperlink" Target="https://tutorialsinhand.com/aptitudes/jsp-mcq-aptitudes/jsp-mcqs/jsp-mcq-set-1.aspx" TargetMode="External"/><Relationship Id="rId267" Type="http://schemas.openxmlformats.org/officeDocument/2006/relationships/control" Target="activeX/activeX49.xml"/><Relationship Id="rId288" Type="http://schemas.openxmlformats.org/officeDocument/2006/relationships/control" Target="activeX/activeX66.xml"/><Relationship Id="rId411" Type="http://schemas.openxmlformats.org/officeDocument/2006/relationships/control" Target="activeX/activeX167.xml"/><Relationship Id="rId106" Type="http://schemas.openxmlformats.org/officeDocument/2006/relationships/hyperlink" Target="https://www.allindiaexams.in/engineering/cse/jsp-mcq-quiz-jsp-online-test/28158" TargetMode="External"/><Relationship Id="rId127" Type="http://schemas.openxmlformats.org/officeDocument/2006/relationships/hyperlink" Target="javascript:%20void(0)" TargetMode="External"/><Relationship Id="rId313" Type="http://schemas.openxmlformats.org/officeDocument/2006/relationships/control" Target="activeX/activeX86.xml"/><Relationship Id="rId10" Type="http://schemas.openxmlformats.org/officeDocument/2006/relationships/hyperlink" Target="https://www.allindiaexams.in/engineering/cse/28146" TargetMode="External"/><Relationship Id="rId31" Type="http://schemas.openxmlformats.org/officeDocument/2006/relationships/hyperlink" Target="javascript:%20void(0)" TargetMode="External"/><Relationship Id="rId52" Type="http://schemas.openxmlformats.org/officeDocument/2006/relationships/hyperlink" Target="https://www.allindiaexams.in/engineering/cse/jsp-mcq-quiz-jsp-online-test/28151" TargetMode="External"/><Relationship Id="rId73" Type="http://schemas.openxmlformats.org/officeDocument/2006/relationships/hyperlink" Target="javascript:%20void(0)" TargetMode="External"/><Relationship Id="rId94" Type="http://schemas.openxmlformats.org/officeDocument/2006/relationships/hyperlink" Target="javascript:%20void(0)" TargetMode="External"/><Relationship Id="rId148" Type="http://schemas.openxmlformats.org/officeDocument/2006/relationships/hyperlink" Target="https://www.allindiaexams.in/engineering/cse/jsp-mcq-quiz-jsp-online-test/28163" TargetMode="External"/><Relationship Id="rId169" Type="http://schemas.openxmlformats.org/officeDocument/2006/relationships/hyperlink" Target="javascript:%20void(0)" TargetMode="External"/><Relationship Id="rId334" Type="http://schemas.openxmlformats.org/officeDocument/2006/relationships/control" Target="activeX/activeX103.xml"/><Relationship Id="rId355" Type="http://schemas.openxmlformats.org/officeDocument/2006/relationships/control" Target="activeX/activeX120.xml"/><Relationship Id="rId376" Type="http://schemas.openxmlformats.org/officeDocument/2006/relationships/control" Target="activeX/activeX138.xml"/><Relationship Id="rId397" Type="http://schemas.openxmlformats.org/officeDocument/2006/relationships/control" Target="activeX/activeX155.xml"/><Relationship Id="rId4" Type="http://schemas.openxmlformats.org/officeDocument/2006/relationships/webSettings" Target="webSettings.xml"/><Relationship Id="rId180" Type="http://schemas.openxmlformats.org/officeDocument/2006/relationships/hyperlink" Target="https://www.allindiaexams.in/engineering/cse/jsp-mcq-quiz-jsp-online-test/28167" TargetMode="External"/><Relationship Id="rId215" Type="http://schemas.openxmlformats.org/officeDocument/2006/relationships/control" Target="activeX/activeX8.xml"/><Relationship Id="rId236" Type="http://schemas.openxmlformats.org/officeDocument/2006/relationships/hyperlink" Target="https://tutorialsinhand.com/aptitudes/jsp-mcq-aptitudes/jsp-mcqs/jsp-mcq-set-1.aspx" TargetMode="External"/><Relationship Id="rId257" Type="http://schemas.openxmlformats.org/officeDocument/2006/relationships/control" Target="activeX/activeX41.xml"/><Relationship Id="rId278" Type="http://schemas.openxmlformats.org/officeDocument/2006/relationships/control" Target="activeX/activeX58.xml"/><Relationship Id="rId401" Type="http://schemas.openxmlformats.org/officeDocument/2006/relationships/control" Target="activeX/activeX159.xml"/><Relationship Id="rId303" Type="http://schemas.openxmlformats.org/officeDocument/2006/relationships/control" Target="activeX/activeX78.xml"/><Relationship Id="rId42" Type="http://schemas.openxmlformats.org/officeDocument/2006/relationships/hyperlink" Target="https://www.allindiaexams.in/engineering/cse/28150" TargetMode="External"/><Relationship Id="rId84" Type="http://schemas.openxmlformats.org/officeDocument/2006/relationships/hyperlink" Target="https://www.allindiaexams.in/engineering/cse/jsp-mcq-quiz-jsp-online-test/28155" TargetMode="External"/><Relationship Id="rId138" Type="http://schemas.openxmlformats.org/officeDocument/2006/relationships/hyperlink" Target="https://www.allindiaexams.in/engineering/cse/jsp-mcq-quiz-jsp-online-test/28162" TargetMode="External"/><Relationship Id="rId345" Type="http://schemas.openxmlformats.org/officeDocument/2006/relationships/control" Target="activeX/activeX112.xml"/><Relationship Id="rId387" Type="http://schemas.openxmlformats.org/officeDocument/2006/relationships/control" Target="activeX/activeX147.xml"/><Relationship Id="rId191" Type="http://schemas.openxmlformats.org/officeDocument/2006/relationships/hyperlink" Target="javascript:%20void(0)" TargetMode="External"/><Relationship Id="rId205" Type="http://schemas.openxmlformats.org/officeDocument/2006/relationships/hyperlink" Target="https://www.allindiaexams.in/engineering/cse/jsp-mcq-quiz-jsp-online-test/discussion/28170" TargetMode="External"/><Relationship Id="rId247" Type="http://schemas.openxmlformats.org/officeDocument/2006/relationships/control" Target="activeX/activeX33.xml"/><Relationship Id="rId412" Type="http://schemas.openxmlformats.org/officeDocument/2006/relationships/control" Target="activeX/activeX168.xml"/><Relationship Id="rId107" Type="http://schemas.openxmlformats.org/officeDocument/2006/relationships/hyperlink" Target="https://www.allindiaexams.in/engineering/cse/jsp-mcq-quiz-jsp-online-test/28158" TargetMode="External"/><Relationship Id="rId289" Type="http://schemas.openxmlformats.org/officeDocument/2006/relationships/control" Target="activeX/activeX67.xml"/><Relationship Id="rId11" Type="http://schemas.openxmlformats.org/officeDocument/2006/relationships/hyperlink" Target="https://www.allindiaexams.in/engineering/cse/28146" TargetMode="External"/><Relationship Id="rId53" Type="http://schemas.openxmlformats.org/officeDocument/2006/relationships/hyperlink" Target="https://www.allindiaexams.in/engineering/cse/jsp-mcq-quiz-jsp-online-test/discussion/28151" TargetMode="External"/><Relationship Id="rId149" Type="http://schemas.openxmlformats.org/officeDocument/2006/relationships/hyperlink" Target="https://www.allindiaexams.in/engineering/cse/jsp-mcq-quiz-jsp-online-test/discussion/28163" TargetMode="External"/><Relationship Id="rId314" Type="http://schemas.openxmlformats.org/officeDocument/2006/relationships/control" Target="activeX/activeX87.xml"/><Relationship Id="rId356" Type="http://schemas.openxmlformats.org/officeDocument/2006/relationships/control" Target="activeX/activeX121.xml"/><Relationship Id="rId398" Type="http://schemas.openxmlformats.org/officeDocument/2006/relationships/control" Target="activeX/activeX156.xml"/><Relationship Id="rId95" Type="http://schemas.openxmlformats.org/officeDocument/2006/relationships/hyperlink" Target="javascript:%20void(0)" TargetMode="External"/><Relationship Id="rId160" Type="http://schemas.openxmlformats.org/officeDocument/2006/relationships/hyperlink" Target="javascript:%20void(0)" TargetMode="External"/><Relationship Id="rId216" Type="http://schemas.openxmlformats.org/officeDocument/2006/relationships/hyperlink" Target="https://tutorialsinhand.com/aptitudes/jsp-mcq-aptitudes/jsp-mcqs/jsp-mcq-set-1.asp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22</Pages>
  <Words>6117</Words>
  <Characters>34869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2021-10-28T07:06:00Z</dcterms:created>
  <dcterms:modified xsi:type="dcterms:W3CDTF">2021-10-28T07:37:00Z</dcterms:modified>
</cp:coreProperties>
</file>